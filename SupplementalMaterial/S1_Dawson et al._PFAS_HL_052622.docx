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426A5" w14:textId="77777777" w:rsidR="00B31DD6" w:rsidRPr="001373F1" w:rsidRDefault="00B31DD6" w:rsidP="00D33496">
      <w:pPr>
        <w:pStyle w:val="Title"/>
        <w:jc w:val="both"/>
        <w:rPr>
          <w:rFonts w:ascii="Arial" w:hAnsi="Arial" w:cs="Arial"/>
        </w:rPr>
        <w:pPrChange w:id="0" w:author="Wambaugh, John" w:date="2022-06-02T09:35:00Z">
          <w:pPr>
            <w:pStyle w:val="Title"/>
            <w:jc w:val="center"/>
          </w:pPr>
        </w:pPrChange>
      </w:pPr>
      <w:bookmarkStart w:id="1" w:name="_Hlk88481627"/>
      <w:r w:rsidRPr="001373F1">
        <w:rPr>
          <w:rFonts w:ascii="Arial" w:hAnsi="Arial" w:cs="Arial"/>
        </w:rPr>
        <w:t>A Quantitative Structure-property Relationship (QSPR) model to estimate half-lives of poly- and- perfluoro-alkyl substances (PFAS) in multiple species</w:t>
      </w:r>
    </w:p>
    <w:p w14:paraId="24FB4B9B" w14:textId="77777777" w:rsidR="00B31DD6" w:rsidRPr="001373F1" w:rsidRDefault="00B31DD6" w:rsidP="00D33496">
      <w:pPr>
        <w:spacing w:after="240" w:line="240" w:lineRule="auto"/>
        <w:jc w:val="both"/>
        <w:rPr>
          <w:rFonts w:ascii="Arial" w:hAnsi="Arial" w:cs="Arial"/>
          <w:i/>
          <w:szCs w:val="24"/>
        </w:rPr>
        <w:pPrChange w:id="2" w:author="Wambaugh, John" w:date="2022-06-02T09:35:00Z">
          <w:pPr>
            <w:spacing w:after="240" w:line="240" w:lineRule="auto"/>
            <w:jc w:val="both"/>
          </w:pPr>
        </w:pPrChange>
      </w:pPr>
    </w:p>
    <w:p w14:paraId="57902D9C" w14:textId="77777777" w:rsidR="00B31DD6" w:rsidRPr="001373F1" w:rsidRDefault="00B31DD6" w:rsidP="00D33496">
      <w:pPr>
        <w:spacing w:after="240" w:line="240" w:lineRule="auto"/>
        <w:jc w:val="both"/>
        <w:rPr>
          <w:rFonts w:ascii="Arial" w:hAnsi="Arial" w:cs="Arial"/>
          <w:i/>
          <w:szCs w:val="24"/>
        </w:rPr>
        <w:pPrChange w:id="3" w:author="Wambaugh, John" w:date="2022-06-02T09:35:00Z">
          <w:pPr>
            <w:spacing w:after="240" w:line="240" w:lineRule="auto"/>
            <w:jc w:val="both"/>
          </w:pPr>
        </w:pPrChange>
      </w:pPr>
      <w:r w:rsidRPr="001373F1">
        <w:rPr>
          <w:rFonts w:ascii="Arial" w:hAnsi="Arial" w:cs="Arial"/>
          <w:i/>
          <w:szCs w:val="24"/>
        </w:rPr>
        <w:t>Daniel Dawson</w:t>
      </w:r>
      <w:r w:rsidRPr="001373F1">
        <w:rPr>
          <w:rFonts w:ascii="Arial" w:hAnsi="Arial" w:cs="Arial"/>
          <w:i/>
          <w:szCs w:val="24"/>
          <w:vertAlign w:val="superscript"/>
        </w:rPr>
        <w:t>1</w:t>
      </w:r>
      <w:r w:rsidRPr="001373F1">
        <w:rPr>
          <w:rFonts w:ascii="Arial" w:hAnsi="Arial" w:cs="Arial"/>
          <w:i/>
          <w:szCs w:val="24"/>
        </w:rPr>
        <w:t>, Chris</w:t>
      </w:r>
      <w:r>
        <w:rPr>
          <w:rFonts w:ascii="Arial" w:hAnsi="Arial" w:cs="Arial"/>
          <w:i/>
          <w:szCs w:val="24"/>
        </w:rPr>
        <w:t>topher</w:t>
      </w:r>
      <w:r w:rsidRPr="001373F1">
        <w:rPr>
          <w:rFonts w:ascii="Arial" w:hAnsi="Arial" w:cs="Arial"/>
          <w:i/>
          <w:szCs w:val="24"/>
        </w:rPr>
        <w:t xml:space="preserve"> Lau</w:t>
      </w:r>
      <w:r w:rsidRPr="001373F1">
        <w:rPr>
          <w:rFonts w:ascii="Arial" w:hAnsi="Arial" w:cs="Arial"/>
          <w:i/>
          <w:szCs w:val="24"/>
          <w:vertAlign w:val="superscript"/>
        </w:rPr>
        <w:t>2</w:t>
      </w:r>
      <w:r w:rsidRPr="001373F1">
        <w:rPr>
          <w:rFonts w:ascii="Arial" w:hAnsi="Arial" w:cs="Arial"/>
          <w:i/>
          <w:szCs w:val="24"/>
        </w:rPr>
        <w:t>, Prachi Pradeep</w:t>
      </w:r>
      <w:r w:rsidRPr="001373F1">
        <w:rPr>
          <w:rFonts w:ascii="Arial" w:hAnsi="Arial" w:cs="Arial"/>
          <w:i/>
          <w:szCs w:val="24"/>
          <w:vertAlign w:val="superscript"/>
        </w:rPr>
        <w:t>3</w:t>
      </w:r>
      <w:r w:rsidRPr="001373F1">
        <w:rPr>
          <w:rFonts w:ascii="Arial" w:hAnsi="Arial" w:cs="Arial"/>
          <w:i/>
          <w:szCs w:val="24"/>
        </w:rPr>
        <w:t>, Risa R. Sayre</w:t>
      </w:r>
      <w:r w:rsidRPr="001373F1">
        <w:rPr>
          <w:rFonts w:ascii="Arial" w:hAnsi="Arial" w:cs="Arial"/>
          <w:i/>
          <w:szCs w:val="24"/>
          <w:vertAlign w:val="superscript"/>
        </w:rPr>
        <w:t>1</w:t>
      </w:r>
      <w:r w:rsidRPr="001373F1">
        <w:rPr>
          <w:rFonts w:ascii="Arial" w:hAnsi="Arial" w:cs="Arial"/>
          <w:i/>
          <w:szCs w:val="24"/>
        </w:rPr>
        <w:t>, Richard Judson</w:t>
      </w:r>
      <w:r w:rsidRPr="001373F1">
        <w:rPr>
          <w:rFonts w:ascii="Arial" w:hAnsi="Arial" w:cs="Arial"/>
          <w:i/>
          <w:szCs w:val="24"/>
          <w:vertAlign w:val="superscript"/>
        </w:rPr>
        <w:t>1</w:t>
      </w:r>
      <w:r w:rsidRPr="001373F1">
        <w:rPr>
          <w:rFonts w:ascii="Arial" w:hAnsi="Arial" w:cs="Arial"/>
          <w:i/>
          <w:szCs w:val="24"/>
        </w:rPr>
        <w:t>, Rogelio Tornero-Velez</w:t>
      </w:r>
      <w:r w:rsidRPr="001373F1">
        <w:rPr>
          <w:rFonts w:ascii="Arial" w:hAnsi="Arial" w:cs="Arial"/>
          <w:i/>
          <w:szCs w:val="24"/>
          <w:vertAlign w:val="superscript"/>
        </w:rPr>
        <w:t>1</w:t>
      </w:r>
      <w:r w:rsidRPr="001373F1">
        <w:rPr>
          <w:rFonts w:ascii="Arial" w:hAnsi="Arial" w:cs="Arial"/>
          <w:i/>
          <w:szCs w:val="24"/>
        </w:rPr>
        <w:t>, and John F. Wambaugh</w:t>
      </w:r>
      <w:r w:rsidRPr="001373F1">
        <w:rPr>
          <w:rFonts w:ascii="Arial" w:hAnsi="Arial" w:cs="Arial"/>
          <w:i/>
          <w:szCs w:val="24"/>
          <w:vertAlign w:val="superscript"/>
        </w:rPr>
        <w:t>1</w:t>
      </w:r>
      <w:r w:rsidRPr="001373F1">
        <w:rPr>
          <w:rFonts w:ascii="Arial" w:hAnsi="Arial" w:cs="Arial"/>
          <w:i/>
          <w:szCs w:val="24"/>
        </w:rPr>
        <w:t>*</w:t>
      </w:r>
      <w:r w:rsidRPr="001373F1">
        <w:rPr>
          <w:rFonts w:ascii="Arial" w:hAnsi="Arial" w:cs="Arial"/>
          <w:i/>
          <w:szCs w:val="24"/>
          <w:vertAlign w:val="superscript"/>
        </w:rPr>
        <w:t>,</w:t>
      </w:r>
      <w:r w:rsidRPr="001373F1">
        <w:rPr>
          <w:rFonts w:ascii="Arial" w:hAnsi="Arial" w:cs="Arial"/>
          <w:i/>
          <w:szCs w:val="24"/>
        </w:rPr>
        <w:t xml:space="preserve"> </w:t>
      </w:r>
    </w:p>
    <w:p w14:paraId="51328B45" w14:textId="77777777" w:rsidR="00B31DD6" w:rsidRPr="001373F1" w:rsidRDefault="00B31DD6" w:rsidP="00D33496">
      <w:pPr>
        <w:spacing w:after="240" w:line="240" w:lineRule="auto"/>
        <w:jc w:val="both"/>
        <w:rPr>
          <w:rFonts w:ascii="Arial" w:hAnsi="Arial" w:cs="Arial"/>
          <w:szCs w:val="24"/>
        </w:rPr>
        <w:pPrChange w:id="4" w:author="Wambaugh, John" w:date="2022-06-02T09:35:00Z">
          <w:pPr>
            <w:spacing w:after="240" w:line="240" w:lineRule="auto"/>
            <w:jc w:val="both"/>
          </w:pPr>
        </w:pPrChange>
      </w:pPr>
      <w:r w:rsidRPr="001373F1">
        <w:rPr>
          <w:rFonts w:ascii="Arial" w:hAnsi="Arial" w:cs="Arial"/>
          <w:szCs w:val="24"/>
          <w:vertAlign w:val="superscript"/>
        </w:rPr>
        <w:t>1</w:t>
      </w:r>
      <w:r w:rsidRPr="001373F1">
        <w:rPr>
          <w:rFonts w:ascii="Arial" w:hAnsi="Arial" w:cs="Arial"/>
          <w:szCs w:val="24"/>
        </w:rPr>
        <w:t xml:space="preserve">U.S. Environmental Protection Agency, Office of Research and Development, Center for Computational Toxicology and Exposure, 109 T.W. Alexander Drive, Research Triangle Park, NC 27709 </w:t>
      </w:r>
    </w:p>
    <w:p w14:paraId="1B15A87D" w14:textId="77777777" w:rsidR="00B31DD6" w:rsidRPr="001373F1" w:rsidRDefault="00B31DD6" w:rsidP="00D33496">
      <w:pPr>
        <w:spacing w:after="240" w:line="240" w:lineRule="auto"/>
        <w:jc w:val="both"/>
        <w:rPr>
          <w:rFonts w:ascii="Arial" w:hAnsi="Arial" w:cs="Arial"/>
          <w:szCs w:val="24"/>
        </w:rPr>
        <w:pPrChange w:id="5" w:author="Wambaugh, John" w:date="2022-06-02T09:35:00Z">
          <w:pPr>
            <w:spacing w:after="240" w:line="240" w:lineRule="auto"/>
            <w:jc w:val="both"/>
          </w:pPr>
        </w:pPrChange>
      </w:pPr>
      <w:r w:rsidRPr="001373F1">
        <w:rPr>
          <w:rFonts w:ascii="Arial" w:hAnsi="Arial" w:cs="Arial"/>
          <w:szCs w:val="24"/>
          <w:vertAlign w:val="superscript"/>
        </w:rPr>
        <w:t>2</w:t>
      </w:r>
      <w:r w:rsidRPr="001373F1">
        <w:rPr>
          <w:rFonts w:ascii="Arial" w:hAnsi="Arial" w:cs="Arial"/>
          <w:szCs w:val="24"/>
        </w:rPr>
        <w:t xml:space="preserve">U.S. Environmental Protection Agency, Office of Research and Development, Center for Public Health and Environmental Assessment, 109 T.W. Alexander Drive, Research Triangle Park, NC 27709 </w:t>
      </w:r>
    </w:p>
    <w:p w14:paraId="28ED95C2" w14:textId="77777777" w:rsidR="00B31DD6" w:rsidRPr="001373F1" w:rsidRDefault="00B31DD6" w:rsidP="00D33496">
      <w:pPr>
        <w:spacing w:after="240" w:line="240" w:lineRule="auto"/>
        <w:jc w:val="both"/>
        <w:rPr>
          <w:rFonts w:ascii="Arial" w:hAnsi="Arial" w:cs="Arial"/>
          <w:szCs w:val="24"/>
        </w:rPr>
        <w:pPrChange w:id="6" w:author="Wambaugh, John" w:date="2022-06-02T09:35:00Z">
          <w:pPr>
            <w:spacing w:after="240" w:line="240" w:lineRule="auto"/>
            <w:jc w:val="both"/>
          </w:pPr>
        </w:pPrChange>
      </w:pPr>
      <w:r w:rsidRPr="001373F1">
        <w:rPr>
          <w:rFonts w:ascii="Arial" w:hAnsi="Arial" w:cs="Arial"/>
          <w:szCs w:val="24"/>
          <w:vertAlign w:val="superscript"/>
        </w:rPr>
        <w:t>3</w:t>
      </w:r>
      <w:r w:rsidRPr="001373F1">
        <w:rPr>
          <w:rFonts w:ascii="Arial" w:hAnsi="Arial" w:cs="Arial"/>
          <w:szCs w:val="24"/>
        </w:rPr>
        <w:t>Oak Ridge Institutes for Science and Education, Oak Ridge, TN 37830</w:t>
      </w:r>
    </w:p>
    <w:p w14:paraId="3D96FEDB" w14:textId="77777777" w:rsidR="00B31DD6" w:rsidRPr="001373F1" w:rsidRDefault="00B31DD6" w:rsidP="00D33496">
      <w:pPr>
        <w:spacing w:line="240" w:lineRule="auto"/>
        <w:jc w:val="both"/>
        <w:rPr>
          <w:rFonts w:ascii="Arial" w:hAnsi="Arial" w:cs="Arial"/>
          <w:b/>
          <w:szCs w:val="24"/>
        </w:rPr>
        <w:pPrChange w:id="7" w:author="Wambaugh, John" w:date="2022-06-02T09:35:00Z">
          <w:pPr>
            <w:spacing w:line="240" w:lineRule="auto"/>
            <w:jc w:val="both"/>
          </w:pPr>
        </w:pPrChange>
      </w:pPr>
    </w:p>
    <w:p w14:paraId="64BBE70E" w14:textId="77777777" w:rsidR="00B31DD6" w:rsidRPr="001373F1" w:rsidRDefault="00B31DD6" w:rsidP="00D33496">
      <w:pPr>
        <w:spacing w:line="240" w:lineRule="auto"/>
        <w:jc w:val="both"/>
        <w:rPr>
          <w:rFonts w:ascii="Arial" w:hAnsi="Arial" w:cs="Arial"/>
          <w:bCs/>
          <w:szCs w:val="24"/>
        </w:rPr>
        <w:pPrChange w:id="8" w:author="Wambaugh, John" w:date="2022-06-02T09:35:00Z">
          <w:pPr>
            <w:spacing w:line="240" w:lineRule="auto"/>
            <w:jc w:val="both"/>
          </w:pPr>
        </w:pPrChange>
      </w:pPr>
      <w:r w:rsidRPr="001373F1">
        <w:rPr>
          <w:rFonts w:ascii="Arial" w:hAnsi="Arial" w:cs="Arial"/>
          <w:bCs/>
          <w:szCs w:val="24"/>
        </w:rPr>
        <w:t>KEYWORD</w:t>
      </w:r>
    </w:p>
    <w:p w14:paraId="179BF994" w14:textId="77777777" w:rsidR="00B31DD6" w:rsidRPr="001373F1" w:rsidRDefault="00B31DD6" w:rsidP="00D33496">
      <w:pPr>
        <w:spacing w:line="240" w:lineRule="auto"/>
        <w:jc w:val="both"/>
        <w:rPr>
          <w:rFonts w:ascii="Arial" w:hAnsi="Arial" w:cs="Arial"/>
        </w:rPr>
        <w:pPrChange w:id="9" w:author="Wambaugh, John" w:date="2022-06-02T09:35:00Z">
          <w:pPr>
            <w:spacing w:line="240" w:lineRule="auto"/>
            <w:jc w:val="both"/>
          </w:pPr>
        </w:pPrChange>
      </w:pPr>
      <w:r w:rsidRPr="001373F1">
        <w:rPr>
          <w:rFonts w:ascii="Arial" w:hAnsi="Arial" w:cs="Arial"/>
        </w:rPr>
        <w:t>Perfluoro-alkyl substances, PFAS, Half-life, Quantitative Structure-property Model (QSPR)</w:t>
      </w:r>
    </w:p>
    <w:bookmarkEnd w:id="1"/>
    <w:p w14:paraId="5925BD35" w14:textId="0F1EE5E5" w:rsidR="00B07329" w:rsidRDefault="00A57A93" w:rsidP="00D33496">
      <w:pPr>
        <w:jc w:val="both"/>
        <w:rPr>
          <w:rFonts w:ascii="Times New Roman" w:hAnsi="Times New Roman" w:cs="Times New Roman"/>
        </w:rPr>
        <w:pPrChange w:id="10" w:author="Wambaugh, John" w:date="2022-06-02T09:35:00Z">
          <w:pPr/>
        </w:pPrChange>
      </w:pPr>
    </w:p>
    <w:p w14:paraId="2F663D63" w14:textId="30BF24D4" w:rsidR="00B31DD6" w:rsidRDefault="00B31DD6" w:rsidP="00D33496">
      <w:pPr>
        <w:jc w:val="both"/>
        <w:rPr>
          <w:rFonts w:ascii="Times New Roman" w:hAnsi="Times New Roman" w:cs="Times New Roman"/>
        </w:rPr>
        <w:pPrChange w:id="11" w:author="Wambaugh, John" w:date="2022-06-02T09:35:00Z">
          <w:pPr/>
        </w:pPrChange>
      </w:pPr>
    </w:p>
    <w:p w14:paraId="2FF4A1B3" w14:textId="56EC0AD8" w:rsidR="00B31DD6" w:rsidRDefault="00B31DD6" w:rsidP="00D33496">
      <w:pPr>
        <w:jc w:val="both"/>
        <w:rPr>
          <w:rFonts w:ascii="Times New Roman" w:hAnsi="Times New Roman" w:cs="Times New Roman"/>
        </w:rPr>
        <w:pPrChange w:id="12" w:author="Wambaugh, John" w:date="2022-06-02T09:35:00Z">
          <w:pPr/>
        </w:pPrChange>
      </w:pPr>
    </w:p>
    <w:p w14:paraId="3868F0DD" w14:textId="2CED1372" w:rsidR="00B31DD6" w:rsidRDefault="00B31DD6" w:rsidP="00D33496">
      <w:pPr>
        <w:jc w:val="both"/>
        <w:rPr>
          <w:rFonts w:ascii="Times New Roman" w:hAnsi="Times New Roman" w:cs="Times New Roman"/>
        </w:rPr>
        <w:pPrChange w:id="13" w:author="Wambaugh, John" w:date="2022-06-02T09:35:00Z">
          <w:pPr/>
        </w:pPrChange>
      </w:pPr>
    </w:p>
    <w:p w14:paraId="1E0FC8FE" w14:textId="5E9E842D" w:rsidR="00B31DD6" w:rsidRDefault="00B31DD6" w:rsidP="00D33496">
      <w:pPr>
        <w:jc w:val="both"/>
        <w:rPr>
          <w:rFonts w:ascii="Times New Roman" w:hAnsi="Times New Roman" w:cs="Times New Roman"/>
        </w:rPr>
        <w:pPrChange w:id="14" w:author="Wambaugh, John" w:date="2022-06-02T09:35:00Z">
          <w:pPr/>
        </w:pPrChange>
      </w:pPr>
    </w:p>
    <w:p w14:paraId="02418C44" w14:textId="77777777" w:rsidR="00B31DD6" w:rsidRPr="00484699" w:rsidRDefault="00B31DD6" w:rsidP="00D33496">
      <w:pPr>
        <w:jc w:val="both"/>
        <w:rPr>
          <w:rFonts w:ascii="Times New Roman" w:hAnsi="Times New Roman" w:cs="Times New Roman"/>
        </w:rPr>
        <w:pPrChange w:id="15" w:author="Wambaugh, John" w:date="2022-06-02T09:35:00Z">
          <w:pPr/>
        </w:pPrChange>
      </w:pPr>
    </w:p>
    <w:p w14:paraId="7F721D55" w14:textId="57DC3D04" w:rsidR="00C74EE8" w:rsidRPr="00484699" w:rsidRDefault="00C74EE8" w:rsidP="00D33496">
      <w:pPr>
        <w:jc w:val="both"/>
        <w:rPr>
          <w:rFonts w:ascii="Times New Roman" w:hAnsi="Times New Roman" w:cs="Times New Roman"/>
        </w:rPr>
        <w:pPrChange w:id="16" w:author="Wambaugh, John" w:date="2022-06-02T09:35:00Z">
          <w:pPr/>
        </w:pPrChange>
      </w:pPr>
    </w:p>
    <w:p w14:paraId="371D951A" w14:textId="04EDC756" w:rsidR="00C74EE8" w:rsidRPr="00484699" w:rsidRDefault="00C74EE8" w:rsidP="00D33496">
      <w:pPr>
        <w:jc w:val="both"/>
        <w:rPr>
          <w:rFonts w:ascii="Times New Roman" w:hAnsi="Times New Roman" w:cs="Times New Roman"/>
        </w:rPr>
        <w:pPrChange w:id="17" w:author="Wambaugh, John" w:date="2022-06-02T09:35:00Z">
          <w:pPr/>
        </w:pPrChange>
      </w:pPr>
    </w:p>
    <w:p w14:paraId="1993B3F4" w14:textId="1F18EEF7" w:rsidR="002E2501" w:rsidRDefault="002E2501" w:rsidP="00D33496">
      <w:pPr>
        <w:pStyle w:val="Title"/>
        <w:jc w:val="both"/>
        <w:pPrChange w:id="18" w:author="Wambaugh, John" w:date="2022-06-02T09:35:00Z">
          <w:pPr>
            <w:pStyle w:val="Title"/>
          </w:pPr>
        </w:pPrChange>
      </w:pPr>
      <w:r>
        <w:t>S1. Supplemental Information: Methods</w:t>
      </w:r>
    </w:p>
    <w:p w14:paraId="420A16C1" w14:textId="421C68BF" w:rsidR="002E2501" w:rsidRDefault="002E2501" w:rsidP="00D33496">
      <w:pPr>
        <w:pStyle w:val="Heading1"/>
        <w:jc w:val="both"/>
        <w:pPrChange w:id="19" w:author="Wambaugh, John" w:date="2022-06-02T09:35:00Z">
          <w:pPr>
            <w:pStyle w:val="Heading1"/>
          </w:pPr>
        </w:pPrChange>
      </w:pPr>
      <w:r>
        <w:lastRenderedPageBreak/>
        <w:t>S1.1 Dataset assembly</w:t>
      </w:r>
    </w:p>
    <w:p w14:paraId="02A00305" w14:textId="1829CEF9" w:rsidR="002E2501" w:rsidRPr="00D80D9A" w:rsidRDefault="002E2501" w:rsidP="00D33496">
      <w:pPr>
        <w:pStyle w:val="Heading3"/>
        <w:jc w:val="both"/>
        <w:rPr>
          <w:rFonts w:ascii="Times" w:hAnsi="Times"/>
        </w:rPr>
        <w:pPrChange w:id="20" w:author="Wambaugh, John" w:date="2022-06-02T09:35:00Z">
          <w:pPr>
            <w:pStyle w:val="Heading3"/>
          </w:pPr>
        </w:pPrChange>
      </w:pPr>
      <w:r>
        <w:rPr>
          <w:rFonts w:ascii="Times" w:hAnsi="Times"/>
          <w:i/>
        </w:rPr>
        <w:t>S</w:t>
      </w:r>
      <w:r w:rsidRPr="00D80D9A">
        <w:rPr>
          <w:rFonts w:ascii="Times" w:hAnsi="Times"/>
          <w:i/>
        </w:rPr>
        <w:t>2.1.1 Dependent variable</w:t>
      </w:r>
    </w:p>
    <w:p w14:paraId="4FA077A2" w14:textId="1FEFCECA" w:rsidR="002E2501" w:rsidRPr="00D80D9A" w:rsidRDefault="002E2501" w:rsidP="00D33496">
      <w:pPr>
        <w:spacing w:before="240" w:line="480" w:lineRule="auto"/>
        <w:ind w:firstLine="720"/>
        <w:jc w:val="both"/>
        <w:rPr>
          <w:rFonts w:cs="Times New Roman"/>
          <w:szCs w:val="24"/>
        </w:rPr>
        <w:pPrChange w:id="21" w:author="Wambaugh, John" w:date="2022-06-02T09:35:00Z">
          <w:pPr>
            <w:spacing w:before="240" w:line="480" w:lineRule="auto"/>
            <w:ind w:firstLine="720"/>
          </w:pPr>
        </w:pPrChange>
      </w:pPr>
      <w:r w:rsidRPr="00D80D9A">
        <w:rPr>
          <w:rFonts w:cs="Times New Roman"/>
          <w:szCs w:val="24"/>
        </w:rPr>
        <w:t xml:space="preserve">We modeled in-vivo serum </w:t>
      </w:r>
      <w:r w:rsidRPr="00D80D9A">
        <w:rPr>
          <w:rFonts w:cs="Times New Roman"/>
          <w:i/>
          <w:iCs/>
          <w:szCs w:val="24"/>
        </w:rPr>
        <w:t>t</w:t>
      </w:r>
      <w:r w:rsidRPr="00D80D9A">
        <w:rPr>
          <w:rFonts w:cs="Times New Roman"/>
          <w:i/>
          <w:iCs/>
          <w:szCs w:val="24"/>
          <w:vertAlign w:val="subscript"/>
        </w:rPr>
        <w:t>1/2</w:t>
      </w:r>
      <w:r w:rsidRPr="00D80D9A">
        <w:rPr>
          <w:rFonts w:cs="Times New Roman"/>
          <w:szCs w:val="24"/>
        </w:rPr>
        <w:t xml:space="preserve"> data for 11 PFAS chemicals using published </w:t>
      </w:r>
      <w:del w:id="22" w:author="Wambaugh, John" w:date="2022-05-26T14:39:00Z">
        <w:r w:rsidRPr="00D80D9A" w:rsidDel="00BB1237">
          <w:rPr>
            <w:rFonts w:cs="Times New Roman"/>
            <w:szCs w:val="24"/>
          </w:rPr>
          <w:delText xml:space="preserve">data from </w:delText>
        </w:r>
      </w:del>
      <w:r w:rsidRPr="00D80D9A">
        <w:rPr>
          <w:rFonts w:cs="Times New Roman"/>
          <w:szCs w:val="24"/>
        </w:rPr>
        <w:t xml:space="preserve">experimentally collected data from 4 species. Chemicals included Perfluorooctanoic acid (PFOA), Perfluorooctanesulfonic acid (PFOS), </w:t>
      </w:r>
      <w:r w:rsidRPr="00D80D9A">
        <w:rPr>
          <w:rFonts w:eastAsia="Times New Roman" w:cs="Times New Roman"/>
          <w:color w:val="000000"/>
          <w:szCs w:val="24"/>
          <w:bdr w:val="none" w:sz="0" w:space="0" w:color="auto" w:frame="1"/>
        </w:rPr>
        <w:t xml:space="preserve">Perfluorobutanesulfonic acid (PFBS), Perfluoroheptanesulfonic acid (PFHpS), Perfluorohexanesulfonic (PFHxS) acid, Perfluorobutanoic acid (PFBA), Perfluoropentanesulfonic acid (PFPeS), Perfluorohexanoic acid (PFHxA), Perfluorodecanoic </w:t>
      </w:r>
      <w:proofErr w:type="gramStart"/>
      <w:r w:rsidRPr="00D80D9A">
        <w:rPr>
          <w:rFonts w:eastAsia="Times New Roman" w:cs="Times New Roman"/>
          <w:color w:val="000000"/>
          <w:szCs w:val="24"/>
          <w:bdr w:val="none" w:sz="0" w:space="0" w:color="auto" w:frame="1"/>
        </w:rPr>
        <w:t>Acid(</w:t>
      </w:r>
      <w:proofErr w:type="gramEnd"/>
      <w:r w:rsidRPr="00D80D9A">
        <w:rPr>
          <w:rFonts w:eastAsia="Times New Roman" w:cs="Times New Roman"/>
          <w:color w:val="000000"/>
          <w:szCs w:val="24"/>
          <w:bdr w:val="none" w:sz="0" w:space="0" w:color="auto" w:frame="1"/>
        </w:rPr>
        <w:t xml:space="preserve">PFDA), Perflouro-2-methyl-3-oxahexanoic acid (GenX) and Perfluoro(2-((6-chlorohexyl)oxy)ethanesulfonic acid (F-53B). The latter two chemicals are commercial formulations and </w:t>
      </w:r>
      <w:ins w:id="23" w:author="Wambaugh, John" w:date="2022-05-26T14:40:00Z">
        <w:r w:rsidR="00BB1237">
          <w:rPr>
            <w:rFonts w:eastAsia="Times New Roman" w:cs="Times New Roman"/>
            <w:color w:val="000000"/>
            <w:szCs w:val="24"/>
            <w:bdr w:val="none" w:sz="0" w:space="0" w:color="auto" w:frame="1"/>
          </w:rPr>
          <w:t xml:space="preserve">respectively </w:t>
        </w:r>
      </w:ins>
      <w:r w:rsidRPr="00D80D9A">
        <w:rPr>
          <w:rFonts w:eastAsia="Times New Roman" w:cs="Times New Roman"/>
          <w:color w:val="000000"/>
          <w:szCs w:val="24"/>
          <w:bdr w:val="none" w:sz="0" w:space="0" w:color="auto" w:frame="1"/>
        </w:rPr>
        <w:t xml:space="preserve">consist of the desalted chemical for </w:t>
      </w:r>
      <w:proofErr w:type="spellStart"/>
      <w:r w:rsidRPr="00D80D9A">
        <w:rPr>
          <w:rFonts w:eastAsia="Times New Roman" w:cs="Times New Roman"/>
          <w:color w:val="000000"/>
          <w:szCs w:val="24"/>
          <w:bdr w:val="none" w:sz="0" w:space="0" w:color="auto" w:frame="1"/>
        </w:rPr>
        <w:t>Genx</w:t>
      </w:r>
      <w:proofErr w:type="spellEnd"/>
      <w:r w:rsidRPr="00D80D9A">
        <w:rPr>
          <w:rFonts w:eastAsia="Times New Roman" w:cs="Times New Roman"/>
          <w:color w:val="000000"/>
          <w:szCs w:val="24"/>
          <w:bdr w:val="none" w:sz="0" w:space="0" w:color="auto" w:frame="1"/>
        </w:rPr>
        <w:t xml:space="preserve">, and the major component of what is usually a racemic compound for F-53B. Species include humans, monkey (presumably </w:t>
      </w:r>
      <w:r w:rsidRPr="00D80D9A">
        <w:rPr>
          <w:rFonts w:eastAsia="Times New Roman" w:cs="Times New Roman"/>
          <w:i/>
          <w:color w:val="000000"/>
          <w:szCs w:val="24"/>
          <w:bdr w:val="none" w:sz="0" w:space="0" w:color="auto" w:frame="1"/>
        </w:rPr>
        <w:t>Macaca fascicularis</w:t>
      </w:r>
      <w:r w:rsidRPr="00D80D9A">
        <w:rPr>
          <w:rFonts w:eastAsia="Times New Roman" w:cs="Times New Roman"/>
          <w:color w:val="000000"/>
          <w:szCs w:val="24"/>
          <w:bdr w:val="none" w:sz="0" w:space="0" w:color="auto" w:frame="1"/>
        </w:rPr>
        <w:t xml:space="preserve">, the cynomolgus monkey), mouse (presumably </w:t>
      </w:r>
      <w:r w:rsidRPr="00D80D9A">
        <w:rPr>
          <w:rFonts w:eastAsia="Times New Roman" w:cs="Times New Roman"/>
          <w:i/>
          <w:color w:val="000000"/>
          <w:szCs w:val="24"/>
          <w:bdr w:val="none" w:sz="0" w:space="0" w:color="auto" w:frame="1"/>
        </w:rPr>
        <w:t>Mus musculus</w:t>
      </w:r>
      <w:r w:rsidRPr="00D80D9A">
        <w:rPr>
          <w:rFonts w:eastAsia="Times New Roman" w:cs="Times New Roman"/>
          <w:color w:val="000000"/>
          <w:szCs w:val="24"/>
          <w:bdr w:val="none" w:sz="0" w:space="0" w:color="auto" w:frame="1"/>
        </w:rPr>
        <w:t xml:space="preserve">), rat (presumably </w:t>
      </w:r>
      <w:r w:rsidRPr="00D80D9A">
        <w:rPr>
          <w:rFonts w:eastAsia="Times New Roman" w:cs="Times New Roman"/>
          <w:i/>
          <w:color w:val="000000"/>
          <w:szCs w:val="24"/>
          <w:bdr w:val="none" w:sz="0" w:space="0" w:color="auto" w:frame="1"/>
        </w:rPr>
        <w:t>Rattus rattus).</w:t>
      </w:r>
      <w:r w:rsidRPr="00D80D9A">
        <w:rPr>
          <w:rFonts w:eastAsia="Times New Roman" w:cs="Times New Roman"/>
          <w:color w:val="000000"/>
          <w:szCs w:val="24"/>
          <w:bdr w:val="none" w:sz="0" w:space="0" w:color="auto" w:frame="1"/>
        </w:rPr>
        <w:t xml:space="preserve"> </w:t>
      </w:r>
      <w:r w:rsidRPr="00D80D9A">
        <w:rPr>
          <w:rFonts w:cs="Times New Roman"/>
          <w:szCs w:val="24"/>
        </w:rPr>
        <w:t>Data from both sexes of each species was also included, as available.</w:t>
      </w:r>
      <w:r w:rsidR="006D2AFD">
        <w:rPr>
          <w:rFonts w:eastAsia="Times New Roman" w:cs="Times New Roman"/>
          <w:color w:val="000000"/>
          <w:szCs w:val="24"/>
          <w:bdr w:val="none" w:sz="0" w:space="0" w:color="auto" w:frame="1"/>
        </w:rPr>
        <w:t xml:space="preserve"> See the Supplemental Information (S3.1) for all raw values extracted from the literature. </w:t>
      </w:r>
    </w:p>
    <w:p w14:paraId="5A1A711F" w14:textId="77777777" w:rsidR="002E2501" w:rsidRPr="00D80D9A" w:rsidRDefault="002E2501" w:rsidP="00D33496">
      <w:pPr>
        <w:spacing w:before="240" w:line="480" w:lineRule="auto"/>
        <w:jc w:val="both"/>
        <w:rPr>
          <w:rFonts w:cs="Times New Roman"/>
          <w:szCs w:val="24"/>
        </w:rPr>
        <w:pPrChange w:id="24" w:author="Wambaugh, John" w:date="2022-06-02T09:35:00Z">
          <w:pPr>
            <w:spacing w:before="240" w:line="480" w:lineRule="auto"/>
          </w:pPr>
        </w:pPrChange>
      </w:pPr>
      <w:r w:rsidRPr="00D80D9A">
        <w:rPr>
          <w:rFonts w:cs="Times New Roman"/>
          <w:szCs w:val="24"/>
        </w:rPr>
        <w:tab/>
        <w:t xml:space="preserve">Data presented in the literature consisted of measured and calculated mean </w:t>
      </w:r>
      <w:r w:rsidRPr="00D80D9A">
        <w:rPr>
          <w:rFonts w:cs="Times New Roman"/>
          <w:i/>
          <w:iCs/>
          <w:szCs w:val="24"/>
        </w:rPr>
        <w:t>t</w:t>
      </w:r>
      <w:r w:rsidRPr="00D80D9A">
        <w:rPr>
          <w:rFonts w:cs="Times New Roman"/>
          <w:i/>
          <w:iCs/>
          <w:szCs w:val="24"/>
          <w:vertAlign w:val="subscript"/>
        </w:rPr>
        <w:t>1/2</w:t>
      </w:r>
      <w:r w:rsidRPr="00D80D9A">
        <w:rPr>
          <w:rFonts w:cs="Times New Roman"/>
          <w:szCs w:val="24"/>
        </w:rPr>
        <w:t xml:space="preserve"> values per species, sex, and chemical that were usually accompanied by measures of variance (standard deviation, standard error, or 95% confidence interval). Some data sources presented </w:t>
      </w:r>
      <w:r w:rsidRPr="00D80D9A">
        <w:rPr>
          <w:rFonts w:cs="Times New Roman"/>
          <w:i/>
          <w:iCs/>
          <w:szCs w:val="24"/>
        </w:rPr>
        <w:t>t</w:t>
      </w:r>
      <w:r w:rsidRPr="00D80D9A">
        <w:rPr>
          <w:rFonts w:cs="Times New Roman"/>
          <w:i/>
          <w:iCs/>
          <w:szCs w:val="24"/>
          <w:vertAlign w:val="subscript"/>
        </w:rPr>
        <w:t>1/2</w:t>
      </w:r>
      <w:r w:rsidRPr="00D80D9A">
        <w:rPr>
          <w:rFonts w:cs="Times New Roman"/>
          <w:szCs w:val="24"/>
        </w:rPr>
        <w:t xml:space="preserve"> as single point values. Some sources for non-human studies also considered the effects of dose concentration on toxicokinetic parameters, dosing method (oral gavage (Oral) versus intravenous (IV)) and dose frequency (single versus multiple). While some studies used non-compartmental models and thus presented a single parameter for </w:t>
      </w:r>
      <w:r w:rsidRPr="00D80D9A">
        <w:rPr>
          <w:rFonts w:cs="Times New Roman"/>
          <w:i/>
          <w:iCs/>
          <w:szCs w:val="24"/>
        </w:rPr>
        <w:t>t</w:t>
      </w:r>
      <w:r w:rsidRPr="00D80D9A">
        <w:rPr>
          <w:rFonts w:cs="Times New Roman"/>
          <w:i/>
          <w:iCs/>
          <w:szCs w:val="24"/>
          <w:vertAlign w:val="subscript"/>
        </w:rPr>
        <w:t>1/2</w:t>
      </w:r>
      <w:r w:rsidRPr="00D80D9A">
        <w:rPr>
          <w:rFonts w:cs="Times New Roman"/>
          <w:i/>
          <w:iCs/>
          <w:szCs w:val="24"/>
        </w:rPr>
        <w:t>,</w:t>
      </w:r>
      <w:r w:rsidRPr="00D80D9A">
        <w:rPr>
          <w:rFonts w:cs="Times New Roman"/>
          <w:szCs w:val="24"/>
        </w:rPr>
        <w:t xml:space="preserve"> multiple studies used compartmental toxicokinetic models and presented both initial (α) and longer-term (β, γ) phases of half-life. In </w:t>
      </w:r>
      <w:r w:rsidRPr="00D80D9A">
        <w:rPr>
          <w:rFonts w:cs="Times New Roman"/>
          <w:szCs w:val="24"/>
        </w:rPr>
        <w:lastRenderedPageBreak/>
        <w:t xml:space="preserve">addition, while some chemicals/species/sex/dosing methods were represented by single values or value ranges from single papers, others had values reported from multiple sources. </w:t>
      </w:r>
    </w:p>
    <w:p w14:paraId="437298FD" w14:textId="59A32B19" w:rsidR="002E2501" w:rsidRPr="00D80D9A" w:rsidRDefault="002E2501" w:rsidP="00D33496">
      <w:pPr>
        <w:spacing w:before="240" w:line="480" w:lineRule="auto"/>
        <w:jc w:val="both"/>
        <w:rPr>
          <w:rFonts w:cs="Times New Roman"/>
          <w:szCs w:val="24"/>
        </w:rPr>
        <w:pPrChange w:id="25" w:author="Wambaugh, John" w:date="2022-06-02T09:35:00Z">
          <w:pPr>
            <w:spacing w:before="240" w:line="480" w:lineRule="auto"/>
          </w:pPr>
        </w:pPrChange>
      </w:pPr>
      <w:r w:rsidRPr="00D80D9A">
        <w:rPr>
          <w:rFonts w:cs="Times New Roman"/>
          <w:szCs w:val="24"/>
        </w:rPr>
        <w:t xml:space="preserve"> </w:t>
      </w:r>
      <w:r w:rsidRPr="00D80D9A">
        <w:rPr>
          <w:rFonts w:cs="Times New Roman"/>
          <w:szCs w:val="24"/>
        </w:rPr>
        <w:tab/>
      </w:r>
      <w:bookmarkStart w:id="26" w:name="_Hlk104468636"/>
      <w:r w:rsidRPr="00D80D9A">
        <w:rPr>
          <w:rFonts w:cs="Times New Roman"/>
          <w:szCs w:val="24"/>
        </w:rPr>
        <w:t xml:space="preserve">To </w:t>
      </w:r>
      <w:r>
        <w:rPr>
          <w:rFonts w:cs="Times New Roman"/>
          <w:szCs w:val="24"/>
        </w:rPr>
        <w:t>generate</w:t>
      </w:r>
      <w:r w:rsidRPr="00D80D9A">
        <w:rPr>
          <w:rFonts w:cs="Times New Roman"/>
          <w:szCs w:val="24"/>
        </w:rPr>
        <w:t xml:space="preserve"> a single value of </w:t>
      </w:r>
      <w:r w:rsidRPr="00D80D9A">
        <w:rPr>
          <w:rFonts w:cs="Times New Roman"/>
          <w:i/>
          <w:iCs/>
          <w:szCs w:val="24"/>
        </w:rPr>
        <w:t>t</w:t>
      </w:r>
      <w:r w:rsidRPr="00D80D9A">
        <w:rPr>
          <w:rFonts w:cs="Times New Roman"/>
          <w:i/>
          <w:iCs/>
          <w:szCs w:val="24"/>
          <w:vertAlign w:val="subscript"/>
        </w:rPr>
        <w:t>1/2</w:t>
      </w:r>
      <w:r w:rsidRPr="00D80D9A">
        <w:rPr>
          <w:rFonts w:cs="Times New Roman"/>
          <w:szCs w:val="24"/>
        </w:rPr>
        <w:t xml:space="preserve"> value per chemical, species, sex, and dosing method for our training set, we processed the available data in the following way. First, if a single literature value was available per chemical/species/sex/dosing method, that value was used. If multiple phases were presented (</w:t>
      </w:r>
      <w:del w:id="27" w:author="Wambaugh, John" w:date="2022-06-02T09:32:00Z">
        <w:r w:rsidRPr="00D80D9A" w:rsidDel="00D33496">
          <w:rPr>
            <w:rFonts w:cs="Times New Roman"/>
            <w:szCs w:val="24"/>
          </w:rPr>
          <w:delText>i.e.</w:delText>
        </w:r>
      </w:del>
      <w:ins w:id="28" w:author="Wambaugh, John" w:date="2022-06-02T09:32:00Z">
        <w:r w:rsidR="00D33496">
          <w:rPr>
            <w:rFonts w:cs="Times New Roman"/>
            <w:szCs w:val="24"/>
          </w:rPr>
          <w:t>that is</w:t>
        </w:r>
      </w:ins>
      <w:r w:rsidRPr="00D80D9A">
        <w:rPr>
          <w:rFonts w:cs="Times New Roman"/>
          <w:szCs w:val="24"/>
        </w:rPr>
        <w:t xml:space="preserve">, </w:t>
      </w:r>
      <w:proofErr w:type="gramStart"/>
      <w:r w:rsidRPr="00D80D9A">
        <w:rPr>
          <w:rFonts w:cs="Times New Roman"/>
          <w:szCs w:val="24"/>
        </w:rPr>
        <w:t>α,β</w:t>
      </w:r>
      <w:proofErr w:type="gramEnd"/>
      <w:r w:rsidRPr="00D80D9A">
        <w:rPr>
          <w:rFonts w:cs="Times New Roman"/>
          <w:szCs w:val="24"/>
        </w:rPr>
        <w:t xml:space="preserve">), only the last phase was selected. If only a single value was available for both sexes of species/dosing method, that value was assumed for both sexes/dosing method. If only replicate values were available per chemical/species/sex/dosing method without measures of variance, a mean of the available values was used. When data from multiple sources were available with measures of variance, we used a Monte Carlo approach to generate random samples from within individual ranges of presented values using standard errors (SE) as the bounds of the range. If standard deviations were presented, </w:t>
      </w:r>
      <w:r>
        <w:rPr>
          <w:rFonts w:cs="Times New Roman"/>
          <w:szCs w:val="24"/>
        </w:rPr>
        <w:t>they</w:t>
      </w:r>
      <w:r w:rsidRPr="00D80D9A">
        <w:rPr>
          <w:rFonts w:cs="Times New Roman"/>
          <w:szCs w:val="24"/>
        </w:rPr>
        <w:t xml:space="preserve"> were converted to SE were dividing by the square root of the sample size noted in the publication (or 3 if not noted, the minimum required for a standard error, and the size often used in vivo toxicokinetic studies). If 95% confidence intervals were presented, bounds were divided by 1.96. Some chemical/species/sex/dosing method</w:t>
      </w:r>
      <w:r>
        <w:rPr>
          <w:rFonts w:cs="Times New Roman"/>
          <w:szCs w:val="24"/>
        </w:rPr>
        <w:t xml:space="preserve"> combinations</w:t>
      </w:r>
      <w:r w:rsidRPr="00D80D9A">
        <w:rPr>
          <w:rFonts w:cs="Times New Roman"/>
          <w:szCs w:val="24"/>
        </w:rPr>
        <w:t xml:space="preserve"> had a mixture of sources that included some with both means and measures of variance, and some that had single point estimates. In this situation, the mean standard deviation of the sources with presented standard deviations was</w:t>
      </w:r>
      <w:r>
        <w:rPr>
          <w:rFonts w:cs="Times New Roman"/>
          <w:szCs w:val="24"/>
        </w:rPr>
        <w:t xml:space="preserve"> calculated</w:t>
      </w:r>
      <w:r w:rsidRPr="00D80D9A">
        <w:rPr>
          <w:rFonts w:cs="Times New Roman"/>
          <w:szCs w:val="24"/>
        </w:rPr>
        <w:t xml:space="preserve">. Then, it was assigned as a standard error to each single estimate by dividing it by the sample size for the point estimate listed in the text of the source publication. In the case that a source contributed a point estimate from a single animal, it was assigned a standard error of 0. Distributions were generated by randomly sampling N animals (N = the sample size used in generating the source estimate) from within the SE bounds assigned to each source, storing these samples in a vector, and then repeating this </w:t>
      </w:r>
      <w:r w:rsidRPr="00D80D9A">
        <w:rPr>
          <w:rFonts w:cs="Times New Roman"/>
          <w:szCs w:val="24"/>
        </w:rPr>
        <w:lastRenderedPageBreak/>
        <w:t>process 100 times. Thus, each contributing study was proportionately represented in the complete vector of sampled values. Lastly, we fit a distribution to all combined in silico generated data points and used the mean of this distribution as the t</w:t>
      </w:r>
      <w:r w:rsidRPr="00D80D9A">
        <w:rPr>
          <w:rFonts w:cs="Times New Roman"/>
          <w:szCs w:val="24"/>
          <w:vertAlign w:val="subscript"/>
        </w:rPr>
        <w:t>1/2</w:t>
      </w:r>
      <w:r w:rsidRPr="00D80D9A">
        <w:rPr>
          <w:rFonts w:cs="Times New Roman"/>
          <w:szCs w:val="24"/>
        </w:rPr>
        <w:t xml:space="preserve"> value in our training set for the corresponding chemical/species/sex/dosing method. Distributions were fit using the R package fitdistrplus</w:t>
      </w:r>
      <w:r>
        <w:rPr>
          <w:rFonts w:cs="Times New Roman"/>
          <w:szCs w:val="24"/>
        </w:rPr>
        <w:fldChar w:fldCharType="begin"/>
      </w:r>
      <w:r>
        <w:rPr>
          <w:rFonts w:cs="Times New Roman"/>
          <w:szCs w:val="24"/>
        </w:rPr>
        <w:instrText xml:space="preserve"> ADDIN EN.CITE &lt;EndNote&gt;&lt;Cite&gt;&lt;Author&gt;Delignette-Muller&lt;/Author&gt;&lt;Year&gt;2015&lt;/Year&gt;&lt;RecNum&gt;4880&lt;/RecNum&gt;&lt;DisplayText&gt;&lt;style face="superscript"&gt;1&lt;/style&gt;&lt;/DisplayText&gt;&lt;record&gt;&lt;rec-number&gt;4880&lt;/rec-number&gt;&lt;foreign-keys&gt;&lt;key app="EN" db-id="dxp509x5a22vtxe0xwpvw2rlpzrzpdv2x0d5" timestamp="1637290346"&gt;4880&lt;/key&gt;&lt;/foreign-keys&gt;&lt;ref-type name="Journal Article"&gt;17&lt;/ref-type&gt;&lt;contributors&gt;&lt;authors&gt;&lt;author&gt;Delignette-Muller, Marie Laure &lt;/author&gt;&lt;author&gt;Dutang, Christophe&lt;/author&gt;&lt;/authors&gt;&lt;/contributors&gt;&lt;titles&gt;&lt;title&gt;fitdistrplus: An R Package for Fitting Distributions&lt;/title&gt;&lt;secondary-title&gt;Journal of Statistical Software&lt;/secondary-title&gt;&lt;/titles&gt;&lt;periodical&gt;&lt;full-title&gt;Journal of Statistical Software&lt;/full-title&gt;&lt;/periodical&gt;&lt;pages&gt;1-34&lt;/pages&gt;&lt;volume&gt;64&lt;/volume&gt;&lt;number&gt;4&lt;/number&gt;&lt;dates&gt;&lt;year&gt;2015&lt;/year&gt;&lt;/dates&gt;&lt;urls&gt;&lt;related-urls&gt;&lt;url&gt;https://www.jstatsoft.org/article/view/v064i04&lt;/url&gt;&lt;/related-urls&gt;&lt;/urls&gt;&lt;/record&gt;&lt;/Cite&gt;&lt;/EndNote&gt;</w:instrText>
      </w:r>
      <w:r>
        <w:rPr>
          <w:rFonts w:cs="Times New Roman"/>
          <w:szCs w:val="24"/>
        </w:rPr>
        <w:fldChar w:fldCharType="separate"/>
      </w:r>
      <w:r w:rsidRPr="002E2501">
        <w:rPr>
          <w:rFonts w:cs="Times New Roman"/>
          <w:noProof/>
          <w:szCs w:val="24"/>
          <w:vertAlign w:val="superscript"/>
        </w:rPr>
        <w:t>1</w:t>
      </w:r>
      <w:r>
        <w:rPr>
          <w:rFonts w:cs="Times New Roman"/>
          <w:szCs w:val="24"/>
        </w:rPr>
        <w:fldChar w:fldCharType="end"/>
      </w:r>
      <w:r w:rsidRPr="00D80D9A">
        <w:rPr>
          <w:rFonts w:cs="Times New Roman"/>
          <w:szCs w:val="24"/>
        </w:rPr>
        <w:t xml:space="preserve">, and an appropriate distribution (between the normal, lognormal, gamma, and exponential) as chosen based on the lowest AIC score.   </w:t>
      </w:r>
    </w:p>
    <w:p w14:paraId="1E63FCE0" w14:textId="75E17874" w:rsidR="002E2501" w:rsidRDefault="002E2501" w:rsidP="00D33496">
      <w:pPr>
        <w:spacing w:before="240" w:line="480" w:lineRule="auto"/>
        <w:jc w:val="both"/>
        <w:rPr>
          <w:rFonts w:eastAsia="Times New Roman" w:cs="Times New Roman"/>
          <w:color w:val="000000"/>
          <w:szCs w:val="24"/>
          <w:bdr w:val="none" w:sz="0" w:space="0" w:color="auto" w:frame="1"/>
        </w:rPr>
        <w:pPrChange w:id="29" w:author="Wambaugh, John" w:date="2022-06-02T09:35:00Z">
          <w:pPr>
            <w:spacing w:before="240" w:line="480" w:lineRule="auto"/>
          </w:pPr>
        </w:pPrChange>
      </w:pPr>
      <w:r w:rsidRPr="00D80D9A">
        <w:rPr>
          <w:rFonts w:eastAsia="Times New Roman" w:cs="Times New Roman"/>
          <w:color w:val="000000"/>
          <w:szCs w:val="24"/>
          <w:bdr w:val="none" w:sz="0" w:space="0" w:color="auto" w:frame="1"/>
        </w:rPr>
        <w:tab/>
        <w:t xml:space="preserve">The distribution of available datapoints was inconsistent per species and sex, resulting in a total of </w:t>
      </w:r>
      <w:r w:rsidRPr="00D80D9A">
        <w:rPr>
          <w:rFonts w:eastAsia="Times New Roman" w:cs="Times New Roman"/>
          <w:color w:val="000000"/>
          <w:szCs w:val="24"/>
          <w:highlight w:val="yellow"/>
          <w:bdr w:val="none" w:sz="0" w:space="0" w:color="auto" w:frame="1"/>
        </w:rPr>
        <w:t>9</w:t>
      </w:r>
      <w:r w:rsidRPr="00D80D9A">
        <w:rPr>
          <w:rFonts w:eastAsia="Times New Roman" w:cs="Times New Roman"/>
          <w:color w:val="000000"/>
          <w:szCs w:val="24"/>
          <w:bdr w:val="none" w:sz="0" w:space="0" w:color="auto" w:frame="1"/>
        </w:rPr>
        <w:t>1 datapoints used in model construction. Of these, 50 were distinct measures by species and sex.</w:t>
      </w:r>
      <w:r w:rsidR="006D2AFD">
        <w:rPr>
          <w:rFonts w:eastAsia="Times New Roman" w:cs="Times New Roman"/>
          <w:color w:val="000000"/>
          <w:szCs w:val="24"/>
          <w:bdr w:val="none" w:sz="0" w:space="0" w:color="auto" w:frame="1"/>
        </w:rPr>
        <w:t xml:space="preserve"> See the Supplemental Information (S3.2) for the </w:t>
      </w:r>
      <w:r w:rsidR="00767381">
        <w:rPr>
          <w:rFonts w:eastAsia="Times New Roman" w:cs="Times New Roman"/>
          <w:color w:val="000000"/>
          <w:szCs w:val="24"/>
          <w:bdr w:val="none" w:sz="0" w:space="0" w:color="auto" w:frame="1"/>
        </w:rPr>
        <w:t xml:space="preserve">compiled </w:t>
      </w:r>
      <w:r w:rsidR="006D2AFD">
        <w:rPr>
          <w:rFonts w:eastAsia="Times New Roman" w:cs="Times New Roman"/>
          <w:color w:val="000000"/>
          <w:szCs w:val="24"/>
          <w:bdr w:val="none" w:sz="0" w:space="0" w:color="auto" w:frame="1"/>
        </w:rPr>
        <w:t>processed dataset used for QS</w:t>
      </w:r>
      <w:r w:rsidR="00B31DD6">
        <w:rPr>
          <w:rFonts w:eastAsia="Times New Roman" w:cs="Times New Roman"/>
          <w:color w:val="000000"/>
          <w:szCs w:val="24"/>
          <w:bdr w:val="none" w:sz="0" w:space="0" w:color="auto" w:frame="1"/>
        </w:rPr>
        <w:t>P</w:t>
      </w:r>
      <w:r w:rsidR="006D2AFD">
        <w:rPr>
          <w:rFonts w:eastAsia="Times New Roman" w:cs="Times New Roman"/>
          <w:color w:val="000000"/>
          <w:szCs w:val="24"/>
          <w:bdr w:val="none" w:sz="0" w:space="0" w:color="auto" w:frame="1"/>
        </w:rPr>
        <w:t xml:space="preserve">R model construction.  </w:t>
      </w:r>
    </w:p>
    <w:bookmarkEnd w:id="26"/>
    <w:p w14:paraId="6D71F58B" w14:textId="6CC8F98A" w:rsidR="002E2501" w:rsidRDefault="002E2501" w:rsidP="00D33496">
      <w:pPr>
        <w:pStyle w:val="Heading3"/>
        <w:jc w:val="both"/>
        <w:rPr>
          <w:ins w:id="30" w:author="Wambaugh, John" w:date="2022-06-02T09:33:00Z"/>
          <w:rFonts w:ascii="Times" w:hAnsi="Times"/>
          <w:i/>
        </w:rPr>
        <w:pPrChange w:id="31" w:author="Wambaugh, John" w:date="2022-06-02T09:35:00Z">
          <w:pPr>
            <w:pStyle w:val="Heading3"/>
          </w:pPr>
        </w:pPrChange>
      </w:pPr>
      <w:r w:rsidRPr="00D80D9A">
        <w:rPr>
          <w:rFonts w:ascii="Times" w:eastAsia="Times New Roman" w:hAnsi="Times"/>
          <w:i/>
          <w:color w:val="000000"/>
          <w:bdr w:val="none" w:sz="0" w:space="0" w:color="auto" w:frame="1"/>
        </w:rPr>
        <w:t xml:space="preserve">2.1.2 </w:t>
      </w:r>
      <w:r w:rsidRPr="00D80D9A">
        <w:rPr>
          <w:rFonts w:ascii="Times" w:hAnsi="Times"/>
          <w:i/>
        </w:rPr>
        <w:t>Independent variables</w:t>
      </w:r>
    </w:p>
    <w:p w14:paraId="751A1552" w14:textId="04B0E41A" w:rsidR="00D33496" w:rsidRDefault="00D33496" w:rsidP="00D33496">
      <w:pPr>
        <w:jc w:val="both"/>
        <w:rPr>
          <w:ins w:id="32" w:author="Wambaugh, John" w:date="2022-06-02T09:33:00Z"/>
        </w:rPr>
        <w:pPrChange w:id="33" w:author="Wambaugh, John" w:date="2022-06-02T09:35:00Z">
          <w:pPr/>
        </w:pPrChange>
      </w:pPr>
    </w:p>
    <w:tbl>
      <w:tblPr>
        <w:tblStyle w:val="TableGrid"/>
        <w:tblW w:w="0" w:type="auto"/>
        <w:tblLook w:val="04A0" w:firstRow="1" w:lastRow="0" w:firstColumn="1" w:lastColumn="0" w:noHBand="0" w:noVBand="1"/>
        <w:tblPrChange w:id="34" w:author="Wambaugh, John" w:date="2022-06-02T09:41:00Z">
          <w:tblPr>
            <w:tblStyle w:val="TableGrid"/>
            <w:tblW w:w="0" w:type="auto"/>
            <w:tblLook w:val="04A0" w:firstRow="1" w:lastRow="0" w:firstColumn="1" w:lastColumn="0" w:noHBand="0" w:noVBand="1"/>
          </w:tblPr>
        </w:tblPrChange>
      </w:tblPr>
      <w:tblGrid>
        <w:gridCol w:w="2504"/>
        <w:gridCol w:w="2398"/>
        <w:gridCol w:w="1965"/>
        <w:gridCol w:w="2483"/>
        <w:tblGridChange w:id="35">
          <w:tblGrid>
            <w:gridCol w:w="3116"/>
            <w:gridCol w:w="3117"/>
            <w:gridCol w:w="3117"/>
            <w:gridCol w:w="3117"/>
          </w:tblGrid>
        </w:tblGridChange>
      </w:tblGrid>
      <w:tr w:rsidR="00D33496" w14:paraId="0B407599" w14:textId="77777777" w:rsidTr="00D33496">
        <w:trPr>
          <w:ins w:id="36" w:author="Wambaugh, John" w:date="2022-06-02T09:33:00Z"/>
        </w:trPr>
        <w:tc>
          <w:tcPr>
            <w:tcW w:w="2504" w:type="dxa"/>
            <w:tcPrChange w:id="37" w:author="Wambaugh, John" w:date="2022-06-02T09:41:00Z">
              <w:tcPr>
                <w:tcW w:w="3116" w:type="dxa"/>
              </w:tcPr>
            </w:tcPrChange>
          </w:tcPr>
          <w:p w14:paraId="5D3F584C" w14:textId="7E0B8564" w:rsidR="00D33496" w:rsidRDefault="00D33496" w:rsidP="00D33496">
            <w:pPr>
              <w:jc w:val="both"/>
              <w:rPr>
                <w:ins w:id="38" w:author="Wambaugh, John" w:date="2022-06-02T09:33:00Z"/>
              </w:rPr>
              <w:pPrChange w:id="39" w:author="Wambaugh, John" w:date="2022-06-02T09:35:00Z">
                <w:pPr/>
              </w:pPrChange>
            </w:pPr>
            <w:ins w:id="40" w:author="Wambaugh, John" w:date="2022-06-02T09:33:00Z">
              <w:r>
                <w:t>Descriptors</w:t>
              </w:r>
            </w:ins>
          </w:p>
        </w:tc>
        <w:tc>
          <w:tcPr>
            <w:tcW w:w="2398" w:type="dxa"/>
            <w:tcPrChange w:id="41" w:author="Wambaugh, John" w:date="2022-06-02T09:41:00Z">
              <w:tcPr>
                <w:tcW w:w="3117" w:type="dxa"/>
              </w:tcPr>
            </w:tcPrChange>
          </w:tcPr>
          <w:p w14:paraId="622B42DC" w14:textId="68E1DD7E" w:rsidR="00D33496" w:rsidRDefault="00D33496" w:rsidP="0017224B">
            <w:pPr>
              <w:rPr>
                <w:ins w:id="42" w:author="Wambaugh, John" w:date="2022-06-02T09:33:00Z"/>
              </w:rPr>
              <w:pPrChange w:id="43" w:author="Wambaugh, John" w:date="2022-06-02T09:42:00Z">
                <w:pPr/>
              </w:pPrChange>
            </w:pPr>
            <w:ins w:id="44" w:author="Wambaugh, John" w:date="2022-06-02T09:36:00Z">
              <w:r>
                <w:t>Total Considered</w:t>
              </w:r>
            </w:ins>
          </w:p>
        </w:tc>
        <w:tc>
          <w:tcPr>
            <w:tcW w:w="1965" w:type="dxa"/>
            <w:tcPrChange w:id="45" w:author="Wambaugh, John" w:date="2022-06-02T09:41:00Z">
              <w:tcPr>
                <w:tcW w:w="3117" w:type="dxa"/>
              </w:tcPr>
            </w:tcPrChange>
          </w:tcPr>
          <w:p w14:paraId="09D65C7A" w14:textId="38CE1046" w:rsidR="00D33496" w:rsidRDefault="00D33496" w:rsidP="0017224B">
            <w:pPr>
              <w:rPr>
                <w:ins w:id="46" w:author="Wambaugh, John" w:date="2022-06-02T09:41:00Z"/>
              </w:rPr>
              <w:pPrChange w:id="47" w:author="Wambaugh, John" w:date="2022-06-02T09:42:00Z">
                <w:pPr>
                  <w:jc w:val="both"/>
                </w:pPr>
              </w:pPrChange>
            </w:pPr>
            <w:ins w:id="48" w:author="Wambaugh, John" w:date="2022-06-02T09:41:00Z">
              <w:r>
                <w:t>Examined with Recursive Feature Elimination</w:t>
              </w:r>
            </w:ins>
          </w:p>
        </w:tc>
        <w:tc>
          <w:tcPr>
            <w:tcW w:w="2483" w:type="dxa"/>
            <w:tcPrChange w:id="49" w:author="Wambaugh, John" w:date="2022-06-02T09:41:00Z">
              <w:tcPr>
                <w:tcW w:w="3117" w:type="dxa"/>
              </w:tcPr>
            </w:tcPrChange>
          </w:tcPr>
          <w:p w14:paraId="30B0D74D" w14:textId="5B23DCB1" w:rsidR="00D33496" w:rsidRDefault="00D33496" w:rsidP="00D33496">
            <w:pPr>
              <w:jc w:val="both"/>
              <w:rPr>
                <w:ins w:id="50" w:author="Wambaugh, John" w:date="2022-06-02T09:33:00Z"/>
              </w:rPr>
              <w:pPrChange w:id="51" w:author="Wambaugh, John" w:date="2022-06-02T09:35:00Z">
                <w:pPr/>
              </w:pPrChange>
            </w:pPr>
            <w:ins w:id="52" w:author="Wambaugh, John" w:date="2022-06-02T09:36:00Z">
              <w:r>
                <w:t>Parsimonious Model</w:t>
              </w:r>
            </w:ins>
          </w:p>
        </w:tc>
      </w:tr>
      <w:tr w:rsidR="00D33496" w14:paraId="55BA0C33" w14:textId="77777777" w:rsidTr="00D33496">
        <w:trPr>
          <w:ins w:id="53" w:author="Wambaugh, John" w:date="2022-06-02T09:33:00Z"/>
        </w:trPr>
        <w:tc>
          <w:tcPr>
            <w:tcW w:w="2504" w:type="dxa"/>
            <w:tcPrChange w:id="54" w:author="Wambaugh, John" w:date="2022-06-02T09:41:00Z">
              <w:tcPr>
                <w:tcW w:w="3116" w:type="dxa"/>
              </w:tcPr>
            </w:tcPrChange>
          </w:tcPr>
          <w:p w14:paraId="42EC3324" w14:textId="1EAF1A3A" w:rsidR="00D33496" w:rsidRDefault="00D33496" w:rsidP="00D33496">
            <w:pPr>
              <w:rPr>
                <w:ins w:id="55" w:author="Wambaugh, John" w:date="2022-06-02T09:33:00Z"/>
              </w:rPr>
              <w:pPrChange w:id="56" w:author="Wambaugh, John" w:date="2022-06-02T09:37:00Z">
                <w:pPr/>
              </w:pPrChange>
            </w:pPr>
            <w:ins w:id="57" w:author="Wambaugh, John" w:date="2022-06-02T09:35:00Z">
              <w:r>
                <w:t>Physiological</w:t>
              </w:r>
            </w:ins>
          </w:p>
        </w:tc>
        <w:tc>
          <w:tcPr>
            <w:tcW w:w="2398" w:type="dxa"/>
            <w:tcPrChange w:id="58" w:author="Wambaugh, John" w:date="2022-06-02T09:41:00Z">
              <w:tcPr>
                <w:tcW w:w="3117" w:type="dxa"/>
              </w:tcPr>
            </w:tcPrChange>
          </w:tcPr>
          <w:p w14:paraId="7A72CDA2" w14:textId="59DAC437" w:rsidR="00D33496" w:rsidRDefault="00D33496" w:rsidP="00D33496">
            <w:pPr>
              <w:jc w:val="both"/>
              <w:rPr>
                <w:ins w:id="59" w:author="Wambaugh, John" w:date="2022-06-02T09:33:00Z"/>
              </w:rPr>
              <w:pPrChange w:id="60" w:author="Wambaugh, John" w:date="2022-06-02T09:35:00Z">
                <w:pPr/>
              </w:pPrChange>
            </w:pPr>
            <w:ins w:id="61" w:author="Wambaugh, John" w:date="2022-06-02T09:36:00Z">
              <w:r>
                <w:t>21</w:t>
              </w:r>
            </w:ins>
          </w:p>
        </w:tc>
        <w:tc>
          <w:tcPr>
            <w:tcW w:w="1965" w:type="dxa"/>
            <w:tcPrChange w:id="62" w:author="Wambaugh, John" w:date="2022-06-02T09:41:00Z">
              <w:tcPr>
                <w:tcW w:w="3117" w:type="dxa"/>
              </w:tcPr>
            </w:tcPrChange>
          </w:tcPr>
          <w:p w14:paraId="7C653A66" w14:textId="034DD7AA" w:rsidR="00D33496" w:rsidRDefault="0017224B" w:rsidP="00D33496">
            <w:pPr>
              <w:jc w:val="both"/>
              <w:rPr>
                <w:ins w:id="63" w:author="Wambaugh, John" w:date="2022-06-02T09:41:00Z"/>
              </w:rPr>
            </w:pPr>
            <w:ins w:id="64" w:author="Wambaugh, John" w:date="2022-06-02T09:42:00Z">
              <w:r>
                <w:t>21</w:t>
              </w:r>
            </w:ins>
          </w:p>
        </w:tc>
        <w:tc>
          <w:tcPr>
            <w:tcW w:w="2483" w:type="dxa"/>
            <w:tcPrChange w:id="65" w:author="Wambaugh, John" w:date="2022-06-02T09:41:00Z">
              <w:tcPr>
                <w:tcW w:w="3117" w:type="dxa"/>
              </w:tcPr>
            </w:tcPrChange>
          </w:tcPr>
          <w:p w14:paraId="2147ACB9" w14:textId="33812495" w:rsidR="00D33496" w:rsidRDefault="00D33496" w:rsidP="00D33496">
            <w:pPr>
              <w:jc w:val="both"/>
              <w:rPr>
                <w:ins w:id="66" w:author="Wambaugh, John" w:date="2022-06-02T09:33:00Z"/>
              </w:rPr>
              <w:pPrChange w:id="67" w:author="Wambaugh, John" w:date="2022-06-02T09:35:00Z">
                <w:pPr/>
              </w:pPrChange>
            </w:pPr>
            <w:ins w:id="68" w:author="Wambaugh, John" w:date="2022-06-02T09:38:00Z">
              <w:r>
                <w:t>4</w:t>
              </w:r>
            </w:ins>
          </w:p>
        </w:tc>
      </w:tr>
      <w:tr w:rsidR="00D33496" w14:paraId="04E8737A" w14:textId="77777777" w:rsidTr="00D33496">
        <w:trPr>
          <w:ins w:id="69" w:author="Wambaugh, John" w:date="2022-06-02T09:33:00Z"/>
        </w:trPr>
        <w:tc>
          <w:tcPr>
            <w:tcW w:w="2504" w:type="dxa"/>
            <w:tcPrChange w:id="70" w:author="Wambaugh, John" w:date="2022-06-02T09:41:00Z">
              <w:tcPr>
                <w:tcW w:w="3116" w:type="dxa"/>
              </w:tcPr>
            </w:tcPrChange>
          </w:tcPr>
          <w:p w14:paraId="5D72D5F2" w14:textId="6E39CADC" w:rsidR="00D33496" w:rsidRDefault="00D33496" w:rsidP="00D33496">
            <w:pPr>
              <w:rPr>
                <w:ins w:id="71" w:author="Wambaugh, John" w:date="2022-06-02T09:33:00Z"/>
              </w:rPr>
              <w:pPrChange w:id="72" w:author="Wambaugh, John" w:date="2022-06-02T09:37:00Z">
                <w:pPr/>
              </w:pPrChange>
            </w:pPr>
            <w:ins w:id="73" w:author="Wambaugh, John" w:date="2022-06-02T09:35:00Z">
              <w:r>
                <w:t>Critical Micellular Concentration</w:t>
              </w:r>
            </w:ins>
          </w:p>
        </w:tc>
        <w:tc>
          <w:tcPr>
            <w:tcW w:w="2398" w:type="dxa"/>
            <w:tcPrChange w:id="74" w:author="Wambaugh, John" w:date="2022-06-02T09:41:00Z">
              <w:tcPr>
                <w:tcW w:w="3117" w:type="dxa"/>
              </w:tcPr>
            </w:tcPrChange>
          </w:tcPr>
          <w:p w14:paraId="19868174" w14:textId="38A65F14" w:rsidR="00D33496" w:rsidRDefault="00D33496" w:rsidP="00D33496">
            <w:pPr>
              <w:jc w:val="both"/>
              <w:rPr>
                <w:ins w:id="75" w:author="Wambaugh, John" w:date="2022-06-02T09:33:00Z"/>
              </w:rPr>
              <w:pPrChange w:id="76" w:author="Wambaugh, John" w:date="2022-06-02T09:35:00Z">
                <w:pPr/>
              </w:pPrChange>
            </w:pPr>
            <w:ins w:id="77" w:author="Wambaugh, John" w:date="2022-06-02T09:36:00Z">
              <w:r>
                <w:t>2</w:t>
              </w:r>
            </w:ins>
          </w:p>
        </w:tc>
        <w:tc>
          <w:tcPr>
            <w:tcW w:w="1965" w:type="dxa"/>
            <w:tcPrChange w:id="78" w:author="Wambaugh, John" w:date="2022-06-02T09:41:00Z">
              <w:tcPr>
                <w:tcW w:w="3117" w:type="dxa"/>
              </w:tcPr>
            </w:tcPrChange>
          </w:tcPr>
          <w:p w14:paraId="385B63CA" w14:textId="5C574CBA" w:rsidR="00D33496" w:rsidRDefault="0017224B" w:rsidP="0017224B">
            <w:pPr>
              <w:rPr>
                <w:ins w:id="79" w:author="Wambaugh, John" w:date="2022-06-02T09:41:00Z"/>
              </w:rPr>
              <w:pPrChange w:id="80" w:author="Wambaugh, John" w:date="2022-06-02T09:42:00Z">
                <w:pPr>
                  <w:jc w:val="both"/>
                </w:pPr>
              </w:pPrChange>
            </w:pPr>
            <w:ins w:id="81" w:author="Wambaugh, John" w:date="2022-06-02T09:42:00Z">
              <w:r>
                <w:t>0</w:t>
              </w:r>
            </w:ins>
          </w:p>
        </w:tc>
        <w:tc>
          <w:tcPr>
            <w:tcW w:w="2483" w:type="dxa"/>
            <w:tcPrChange w:id="82" w:author="Wambaugh, John" w:date="2022-06-02T09:41:00Z">
              <w:tcPr>
                <w:tcW w:w="3117" w:type="dxa"/>
              </w:tcPr>
            </w:tcPrChange>
          </w:tcPr>
          <w:p w14:paraId="5820FF21" w14:textId="120080D7" w:rsidR="00D33496" w:rsidRDefault="00D33496" w:rsidP="0017224B">
            <w:pPr>
              <w:rPr>
                <w:ins w:id="83" w:author="Wambaugh, John" w:date="2022-06-02T09:33:00Z"/>
              </w:rPr>
              <w:pPrChange w:id="84" w:author="Wambaugh, John" w:date="2022-06-02T09:42:00Z">
                <w:pPr/>
              </w:pPrChange>
            </w:pPr>
            <w:ins w:id="85" w:author="Wambaugh, John" w:date="2022-06-02T09:38:00Z">
              <w:r>
                <w:t>0 (could not be predicted)</w:t>
              </w:r>
            </w:ins>
          </w:p>
        </w:tc>
      </w:tr>
      <w:tr w:rsidR="00D33496" w14:paraId="66223EA7" w14:textId="77777777" w:rsidTr="00D33496">
        <w:trPr>
          <w:ins w:id="86" w:author="Wambaugh, John" w:date="2022-06-02T09:33:00Z"/>
        </w:trPr>
        <w:tc>
          <w:tcPr>
            <w:tcW w:w="2504" w:type="dxa"/>
            <w:tcPrChange w:id="87" w:author="Wambaugh, John" w:date="2022-06-02T09:41:00Z">
              <w:tcPr>
                <w:tcW w:w="3116" w:type="dxa"/>
              </w:tcPr>
            </w:tcPrChange>
          </w:tcPr>
          <w:p w14:paraId="64A2C4AB" w14:textId="1C1614CE" w:rsidR="00D33496" w:rsidRDefault="00D33496" w:rsidP="00D33496">
            <w:pPr>
              <w:rPr>
                <w:ins w:id="88" w:author="Wambaugh, John" w:date="2022-06-02T09:33:00Z"/>
              </w:rPr>
              <w:pPrChange w:id="89" w:author="Wambaugh, John" w:date="2022-06-02T09:37:00Z">
                <w:pPr/>
              </w:pPrChange>
            </w:pPr>
            <w:ins w:id="90" w:author="Wambaugh, John" w:date="2022-06-02T09:37:00Z">
              <w:r>
                <w:t>Endogenous</w:t>
              </w:r>
            </w:ins>
            <w:ins w:id="91" w:author="Wambaugh, John" w:date="2022-06-02T09:35:00Z">
              <w:r>
                <w:t xml:space="preserve"> Ligand Simil</w:t>
              </w:r>
            </w:ins>
            <w:ins w:id="92" w:author="Wambaugh, John" w:date="2022-06-02T09:36:00Z">
              <w:r>
                <w:t>arity</w:t>
              </w:r>
            </w:ins>
          </w:p>
        </w:tc>
        <w:tc>
          <w:tcPr>
            <w:tcW w:w="2398" w:type="dxa"/>
            <w:tcPrChange w:id="93" w:author="Wambaugh, John" w:date="2022-06-02T09:41:00Z">
              <w:tcPr>
                <w:tcW w:w="3117" w:type="dxa"/>
              </w:tcPr>
            </w:tcPrChange>
          </w:tcPr>
          <w:p w14:paraId="535FBA8C" w14:textId="76BE6CA7" w:rsidR="00D33496" w:rsidRDefault="00D33496" w:rsidP="00D33496">
            <w:pPr>
              <w:jc w:val="both"/>
              <w:rPr>
                <w:ins w:id="94" w:author="Wambaugh, John" w:date="2022-06-02T09:33:00Z"/>
              </w:rPr>
              <w:pPrChange w:id="95" w:author="Wambaugh, John" w:date="2022-06-02T09:35:00Z">
                <w:pPr/>
              </w:pPrChange>
            </w:pPr>
            <w:ins w:id="96" w:author="Wambaugh, John" w:date="2022-06-02T09:36:00Z">
              <w:r>
                <w:t>67</w:t>
              </w:r>
            </w:ins>
          </w:p>
        </w:tc>
        <w:tc>
          <w:tcPr>
            <w:tcW w:w="1965" w:type="dxa"/>
            <w:tcPrChange w:id="97" w:author="Wambaugh, John" w:date="2022-06-02T09:41:00Z">
              <w:tcPr>
                <w:tcW w:w="3117" w:type="dxa"/>
              </w:tcPr>
            </w:tcPrChange>
          </w:tcPr>
          <w:p w14:paraId="6F0897F7" w14:textId="2FF5786D" w:rsidR="00D33496" w:rsidRDefault="0017224B" w:rsidP="00D33496">
            <w:pPr>
              <w:jc w:val="both"/>
              <w:rPr>
                <w:ins w:id="98" w:author="Wambaugh, John" w:date="2022-06-02T09:41:00Z"/>
              </w:rPr>
            </w:pPr>
            <w:ins w:id="99" w:author="Wambaugh, John" w:date="2022-06-02T09:42:00Z">
              <w:r>
                <w:t>67</w:t>
              </w:r>
            </w:ins>
          </w:p>
        </w:tc>
        <w:tc>
          <w:tcPr>
            <w:tcW w:w="2483" w:type="dxa"/>
            <w:tcPrChange w:id="100" w:author="Wambaugh, John" w:date="2022-06-02T09:41:00Z">
              <w:tcPr>
                <w:tcW w:w="3117" w:type="dxa"/>
              </w:tcPr>
            </w:tcPrChange>
          </w:tcPr>
          <w:p w14:paraId="1A847251" w14:textId="2CD1286D" w:rsidR="00D33496" w:rsidRDefault="00D33496" w:rsidP="00D33496">
            <w:pPr>
              <w:jc w:val="both"/>
              <w:rPr>
                <w:ins w:id="101" w:author="Wambaugh, John" w:date="2022-06-02T09:33:00Z"/>
              </w:rPr>
              <w:pPrChange w:id="102" w:author="Wambaugh, John" w:date="2022-06-02T09:35:00Z">
                <w:pPr/>
              </w:pPrChange>
            </w:pPr>
            <w:ins w:id="103" w:author="Wambaugh, John" w:date="2022-06-02T09:38:00Z">
              <w:r>
                <w:t>3</w:t>
              </w:r>
            </w:ins>
          </w:p>
        </w:tc>
      </w:tr>
      <w:tr w:rsidR="00D33496" w14:paraId="3BEEFF38" w14:textId="77777777" w:rsidTr="00D33496">
        <w:trPr>
          <w:ins w:id="104" w:author="Wambaugh, John" w:date="2022-06-02T09:33:00Z"/>
        </w:trPr>
        <w:tc>
          <w:tcPr>
            <w:tcW w:w="2504" w:type="dxa"/>
            <w:tcPrChange w:id="105" w:author="Wambaugh, John" w:date="2022-06-02T09:41:00Z">
              <w:tcPr>
                <w:tcW w:w="3116" w:type="dxa"/>
              </w:tcPr>
            </w:tcPrChange>
          </w:tcPr>
          <w:p w14:paraId="4ACA7378" w14:textId="218193F3" w:rsidR="00D33496" w:rsidRDefault="00D33496" w:rsidP="00D33496">
            <w:pPr>
              <w:rPr>
                <w:ins w:id="106" w:author="Wambaugh, John" w:date="2022-06-02T09:33:00Z"/>
              </w:rPr>
              <w:pPrChange w:id="107" w:author="Wambaugh, John" w:date="2022-06-02T09:37:00Z">
                <w:pPr/>
              </w:pPrChange>
            </w:pPr>
            <w:ins w:id="108" w:author="Wambaugh, John" w:date="2022-06-02T09:36:00Z">
              <w:r>
                <w:t>Serum Albumin Binding</w:t>
              </w:r>
            </w:ins>
          </w:p>
        </w:tc>
        <w:tc>
          <w:tcPr>
            <w:tcW w:w="2398" w:type="dxa"/>
            <w:tcPrChange w:id="109" w:author="Wambaugh, John" w:date="2022-06-02T09:41:00Z">
              <w:tcPr>
                <w:tcW w:w="3117" w:type="dxa"/>
              </w:tcPr>
            </w:tcPrChange>
          </w:tcPr>
          <w:p w14:paraId="53BCA486" w14:textId="025B4AD1" w:rsidR="00D33496" w:rsidRDefault="00D33496" w:rsidP="00D33496">
            <w:pPr>
              <w:jc w:val="both"/>
              <w:rPr>
                <w:ins w:id="110" w:author="Wambaugh, John" w:date="2022-06-02T09:33:00Z"/>
              </w:rPr>
              <w:pPrChange w:id="111" w:author="Wambaugh, John" w:date="2022-06-02T09:35:00Z">
                <w:pPr/>
              </w:pPrChange>
            </w:pPr>
            <w:ins w:id="112" w:author="Wambaugh, John" w:date="2022-06-02T09:36:00Z">
              <w:r>
                <w:t>3</w:t>
              </w:r>
            </w:ins>
          </w:p>
        </w:tc>
        <w:tc>
          <w:tcPr>
            <w:tcW w:w="1965" w:type="dxa"/>
            <w:tcPrChange w:id="113" w:author="Wambaugh, John" w:date="2022-06-02T09:41:00Z">
              <w:tcPr>
                <w:tcW w:w="3117" w:type="dxa"/>
              </w:tcPr>
            </w:tcPrChange>
          </w:tcPr>
          <w:p w14:paraId="6AEB9DF0" w14:textId="7719C93B" w:rsidR="00D33496" w:rsidRDefault="0017224B" w:rsidP="00D33496">
            <w:pPr>
              <w:jc w:val="both"/>
              <w:rPr>
                <w:ins w:id="114" w:author="Wambaugh, John" w:date="2022-06-02T09:41:00Z"/>
              </w:rPr>
            </w:pPr>
            <w:ins w:id="115" w:author="Wambaugh, John" w:date="2022-06-02T09:42:00Z">
              <w:r>
                <w:t>3</w:t>
              </w:r>
            </w:ins>
          </w:p>
        </w:tc>
        <w:tc>
          <w:tcPr>
            <w:tcW w:w="2483" w:type="dxa"/>
            <w:tcPrChange w:id="116" w:author="Wambaugh, John" w:date="2022-06-02T09:41:00Z">
              <w:tcPr>
                <w:tcW w:w="3117" w:type="dxa"/>
              </w:tcPr>
            </w:tcPrChange>
          </w:tcPr>
          <w:p w14:paraId="07009208" w14:textId="58CA7B5E" w:rsidR="00D33496" w:rsidRDefault="00D33496" w:rsidP="00D33496">
            <w:pPr>
              <w:jc w:val="both"/>
              <w:rPr>
                <w:ins w:id="117" w:author="Wambaugh, John" w:date="2022-06-02T09:33:00Z"/>
              </w:rPr>
              <w:pPrChange w:id="118" w:author="Wambaugh, John" w:date="2022-06-02T09:35:00Z">
                <w:pPr/>
              </w:pPrChange>
            </w:pPr>
            <w:ins w:id="119" w:author="Wambaugh, John" w:date="2022-06-02T09:38:00Z">
              <w:r>
                <w:t>1</w:t>
              </w:r>
            </w:ins>
          </w:p>
        </w:tc>
      </w:tr>
      <w:tr w:rsidR="00D33496" w14:paraId="430A13A4" w14:textId="77777777" w:rsidTr="00D33496">
        <w:trPr>
          <w:ins w:id="120" w:author="Wambaugh, John" w:date="2022-06-02T09:39:00Z"/>
        </w:trPr>
        <w:tc>
          <w:tcPr>
            <w:tcW w:w="2504" w:type="dxa"/>
            <w:tcPrChange w:id="121" w:author="Wambaugh, John" w:date="2022-06-02T09:41:00Z">
              <w:tcPr>
                <w:tcW w:w="3116" w:type="dxa"/>
              </w:tcPr>
            </w:tcPrChange>
          </w:tcPr>
          <w:p w14:paraId="414F8ACE" w14:textId="04675CCE" w:rsidR="00D33496" w:rsidRDefault="00D33496" w:rsidP="00D33496">
            <w:pPr>
              <w:rPr>
                <w:ins w:id="122" w:author="Wambaugh, John" w:date="2022-06-02T09:39:00Z"/>
              </w:rPr>
            </w:pPr>
            <w:ins w:id="123" w:author="Wambaugh, John" w:date="2022-06-02T09:39:00Z">
              <w:r>
                <w:t>L</w:t>
              </w:r>
              <w:r w:rsidRPr="00D33496">
                <w:t>iver fatty acid binding protein</w:t>
              </w:r>
            </w:ins>
          </w:p>
        </w:tc>
        <w:tc>
          <w:tcPr>
            <w:tcW w:w="2398" w:type="dxa"/>
            <w:tcPrChange w:id="124" w:author="Wambaugh, John" w:date="2022-06-02T09:41:00Z">
              <w:tcPr>
                <w:tcW w:w="3117" w:type="dxa"/>
              </w:tcPr>
            </w:tcPrChange>
          </w:tcPr>
          <w:p w14:paraId="238CD7FB" w14:textId="0C60038F" w:rsidR="00D33496" w:rsidRDefault="00D33496" w:rsidP="00D33496">
            <w:pPr>
              <w:jc w:val="both"/>
              <w:rPr>
                <w:ins w:id="125" w:author="Wambaugh, John" w:date="2022-06-02T09:39:00Z"/>
              </w:rPr>
            </w:pPr>
            <w:ins w:id="126" w:author="Wambaugh, John" w:date="2022-06-02T09:39:00Z">
              <w:r>
                <w:t>2</w:t>
              </w:r>
            </w:ins>
          </w:p>
        </w:tc>
        <w:tc>
          <w:tcPr>
            <w:tcW w:w="1965" w:type="dxa"/>
            <w:tcPrChange w:id="127" w:author="Wambaugh, John" w:date="2022-06-02T09:41:00Z">
              <w:tcPr>
                <w:tcW w:w="3117" w:type="dxa"/>
              </w:tcPr>
            </w:tcPrChange>
          </w:tcPr>
          <w:p w14:paraId="70FFFEF3" w14:textId="3349E242" w:rsidR="00D33496" w:rsidRDefault="0017224B" w:rsidP="00D33496">
            <w:pPr>
              <w:jc w:val="both"/>
              <w:rPr>
                <w:ins w:id="128" w:author="Wambaugh, John" w:date="2022-06-02T09:41:00Z"/>
              </w:rPr>
            </w:pPr>
            <w:ins w:id="129" w:author="Wambaugh, John" w:date="2022-06-02T09:42:00Z">
              <w:r>
                <w:t>2</w:t>
              </w:r>
            </w:ins>
          </w:p>
        </w:tc>
        <w:tc>
          <w:tcPr>
            <w:tcW w:w="2483" w:type="dxa"/>
            <w:tcPrChange w:id="130" w:author="Wambaugh, John" w:date="2022-06-02T09:41:00Z">
              <w:tcPr>
                <w:tcW w:w="3117" w:type="dxa"/>
              </w:tcPr>
            </w:tcPrChange>
          </w:tcPr>
          <w:p w14:paraId="6D46752C" w14:textId="39579BC7" w:rsidR="00D33496" w:rsidRDefault="00D33496" w:rsidP="00D33496">
            <w:pPr>
              <w:jc w:val="both"/>
              <w:rPr>
                <w:ins w:id="131" w:author="Wambaugh, John" w:date="2022-06-02T09:39:00Z"/>
              </w:rPr>
            </w:pPr>
            <w:ins w:id="132" w:author="Wambaugh, John" w:date="2022-06-02T09:39:00Z">
              <w:r>
                <w:t>1</w:t>
              </w:r>
            </w:ins>
          </w:p>
        </w:tc>
      </w:tr>
      <w:tr w:rsidR="00D33496" w14:paraId="3EC48FC4" w14:textId="77777777" w:rsidTr="00D33496">
        <w:trPr>
          <w:ins w:id="133" w:author="Wambaugh, John" w:date="2022-06-02T09:33:00Z"/>
        </w:trPr>
        <w:tc>
          <w:tcPr>
            <w:tcW w:w="2504" w:type="dxa"/>
            <w:tcPrChange w:id="134" w:author="Wambaugh, John" w:date="2022-06-02T09:41:00Z">
              <w:tcPr>
                <w:tcW w:w="3116" w:type="dxa"/>
              </w:tcPr>
            </w:tcPrChange>
          </w:tcPr>
          <w:p w14:paraId="5AC1D7AA" w14:textId="69E383EA" w:rsidR="00D33496" w:rsidRDefault="00D33496" w:rsidP="00D33496">
            <w:pPr>
              <w:rPr>
                <w:ins w:id="135" w:author="Wambaugh, John" w:date="2022-06-02T09:33:00Z"/>
              </w:rPr>
              <w:pPrChange w:id="136" w:author="Wambaugh, John" w:date="2022-06-02T09:37:00Z">
                <w:pPr/>
              </w:pPrChange>
            </w:pPr>
            <w:ins w:id="137" w:author="Wambaugh, John" w:date="2022-06-02T09:36:00Z">
              <w:r>
                <w:t>Physico-chemical</w:t>
              </w:r>
            </w:ins>
          </w:p>
        </w:tc>
        <w:tc>
          <w:tcPr>
            <w:tcW w:w="2398" w:type="dxa"/>
            <w:tcPrChange w:id="138" w:author="Wambaugh, John" w:date="2022-06-02T09:41:00Z">
              <w:tcPr>
                <w:tcW w:w="3117" w:type="dxa"/>
              </w:tcPr>
            </w:tcPrChange>
          </w:tcPr>
          <w:p w14:paraId="597B8A2B" w14:textId="47639EE2" w:rsidR="00D33496" w:rsidRDefault="00D33496" w:rsidP="00D33496">
            <w:pPr>
              <w:jc w:val="both"/>
              <w:rPr>
                <w:ins w:id="139" w:author="Wambaugh, John" w:date="2022-06-02T09:33:00Z"/>
              </w:rPr>
              <w:pPrChange w:id="140" w:author="Wambaugh, John" w:date="2022-06-02T09:35:00Z">
                <w:pPr/>
              </w:pPrChange>
            </w:pPr>
            <w:ins w:id="141" w:author="Wambaugh, John" w:date="2022-06-02T09:36:00Z">
              <w:r>
                <w:t>2</w:t>
              </w:r>
            </w:ins>
            <w:ins w:id="142" w:author="Wambaugh, John" w:date="2022-06-02T09:40:00Z">
              <w:r>
                <w:t>2</w:t>
              </w:r>
            </w:ins>
          </w:p>
        </w:tc>
        <w:tc>
          <w:tcPr>
            <w:tcW w:w="1965" w:type="dxa"/>
            <w:tcPrChange w:id="143" w:author="Wambaugh, John" w:date="2022-06-02T09:41:00Z">
              <w:tcPr>
                <w:tcW w:w="3117" w:type="dxa"/>
              </w:tcPr>
            </w:tcPrChange>
          </w:tcPr>
          <w:p w14:paraId="44EC552A" w14:textId="3DFAE565" w:rsidR="00D33496" w:rsidRDefault="0017224B" w:rsidP="00D33496">
            <w:pPr>
              <w:jc w:val="both"/>
              <w:rPr>
                <w:ins w:id="144" w:author="Wambaugh, John" w:date="2022-06-02T09:41:00Z"/>
              </w:rPr>
            </w:pPr>
            <w:ins w:id="145" w:author="Wambaugh, John" w:date="2022-06-02T09:42:00Z">
              <w:r>
                <w:t>22</w:t>
              </w:r>
            </w:ins>
          </w:p>
        </w:tc>
        <w:tc>
          <w:tcPr>
            <w:tcW w:w="2483" w:type="dxa"/>
            <w:tcPrChange w:id="146" w:author="Wambaugh, John" w:date="2022-06-02T09:41:00Z">
              <w:tcPr>
                <w:tcW w:w="3117" w:type="dxa"/>
              </w:tcPr>
            </w:tcPrChange>
          </w:tcPr>
          <w:p w14:paraId="737085A9" w14:textId="449C8D7A" w:rsidR="00D33496" w:rsidRDefault="00D33496" w:rsidP="00D33496">
            <w:pPr>
              <w:jc w:val="both"/>
              <w:rPr>
                <w:ins w:id="147" w:author="Wambaugh, John" w:date="2022-06-02T09:33:00Z"/>
              </w:rPr>
              <w:pPrChange w:id="148" w:author="Wambaugh, John" w:date="2022-06-02T09:35:00Z">
                <w:pPr/>
              </w:pPrChange>
            </w:pPr>
            <w:ins w:id="149" w:author="Wambaugh, John" w:date="2022-06-02T09:40:00Z">
              <w:r>
                <w:t>5</w:t>
              </w:r>
            </w:ins>
          </w:p>
        </w:tc>
      </w:tr>
      <w:tr w:rsidR="00D33496" w14:paraId="08E66CB5" w14:textId="77777777" w:rsidTr="00D33496">
        <w:trPr>
          <w:ins w:id="150" w:author="Wambaugh, John" w:date="2022-06-02T09:36:00Z"/>
        </w:trPr>
        <w:tc>
          <w:tcPr>
            <w:tcW w:w="2504" w:type="dxa"/>
            <w:tcPrChange w:id="151" w:author="Wambaugh, John" w:date="2022-06-02T09:41:00Z">
              <w:tcPr>
                <w:tcW w:w="3116" w:type="dxa"/>
              </w:tcPr>
            </w:tcPrChange>
          </w:tcPr>
          <w:p w14:paraId="1625E6E8" w14:textId="4F205973" w:rsidR="00D33496" w:rsidRDefault="00D33496" w:rsidP="00D33496">
            <w:pPr>
              <w:rPr>
                <w:ins w:id="152" w:author="Wambaugh, John" w:date="2022-06-02T09:36:00Z"/>
              </w:rPr>
              <w:pPrChange w:id="153" w:author="Wambaugh, John" w:date="2022-06-02T09:37:00Z">
                <w:pPr>
                  <w:jc w:val="both"/>
                </w:pPr>
              </w:pPrChange>
            </w:pPr>
            <w:ins w:id="154" w:author="Wambaugh, John" w:date="2022-06-02T09:36:00Z">
              <w:r>
                <w:t>Categorical</w:t>
              </w:r>
            </w:ins>
          </w:p>
        </w:tc>
        <w:tc>
          <w:tcPr>
            <w:tcW w:w="2398" w:type="dxa"/>
            <w:tcPrChange w:id="155" w:author="Wambaugh, John" w:date="2022-06-02T09:41:00Z">
              <w:tcPr>
                <w:tcW w:w="3117" w:type="dxa"/>
              </w:tcPr>
            </w:tcPrChange>
          </w:tcPr>
          <w:p w14:paraId="47181B56" w14:textId="0BE07857" w:rsidR="00D33496" w:rsidRDefault="00D33496" w:rsidP="00D33496">
            <w:pPr>
              <w:jc w:val="both"/>
              <w:rPr>
                <w:ins w:id="156" w:author="Wambaugh, John" w:date="2022-06-02T09:36:00Z"/>
              </w:rPr>
            </w:pPr>
            <w:ins w:id="157" w:author="Wambaugh, John" w:date="2022-06-02T09:37:00Z">
              <w:r>
                <w:t>2</w:t>
              </w:r>
            </w:ins>
          </w:p>
        </w:tc>
        <w:tc>
          <w:tcPr>
            <w:tcW w:w="1965" w:type="dxa"/>
            <w:tcPrChange w:id="158" w:author="Wambaugh, John" w:date="2022-06-02T09:41:00Z">
              <w:tcPr>
                <w:tcW w:w="3117" w:type="dxa"/>
              </w:tcPr>
            </w:tcPrChange>
          </w:tcPr>
          <w:p w14:paraId="3D54ECA7" w14:textId="5D3F35C5" w:rsidR="00D33496" w:rsidRDefault="0017224B" w:rsidP="00D33496">
            <w:pPr>
              <w:jc w:val="both"/>
              <w:rPr>
                <w:ins w:id="159" w:author="Wambaugh, John" w:date="2022-06-02T09:41:00Z"/>
              </w:rPr>
            </w:pPr>
            <w:ins w:id="160" w:author="Wambaugh, John" w:date="2022-06-02T09:42:00Z">
              <w:r>
                <w:t>0</w:t>
              </w:r>
            </w:ins>
          </w:p>
        </w:tc>
        <w:tc>
          <w:tcPr>
            <w:tcW w:w="2483" w:type="dxa"/>
            <w:tcPrChange w:id="161" w:author="Wambaugh, John" w:date="2022-06-02T09:41:00Z">
              <w:tcPr>
                <w:tcW w:w="3117" w:type="dxa"/>
              </w:tcPr>
            </w:tcPrChange>
          </w:tcPr>
          <w:p w14:paraId="02DD8FE8" w14:textId="5CF4FB2E" w:rsidR="00D33496" w:rsidRDefault="00D33496" w:rsidP="00D33496">
            <w:pPr>
              <w:jc w:val="both"/>
              <w:rPr>
                <w:ins w:id="162" w:author="Wambaugh, John" w:date="2022-06-02T09:36:00Z"/>
              </w:rPr>
            </w:pPr>
            <w:ins w:id="163" w:author="Wambaugh, John" w:date="2022-06-02T09:37:00Z">
              <w:r>
                <w:t>2</w:t>
              </w:r>
            </w:ins>
          </w:p>
        </w:tc>
      </w:tr>
      <w:tr w:rsidR="00D33496" w14:paraId="142ED6A8" w14:textId="77777777" w:rsidTr="00D33496">
        <w:trPr>
          <w:ins w:id="164" w:author="Wambaugh, John" w:date="2022-06-02T09:41:00Z"/>
        </w:trPr>
        <w:tc>
          <w:tcPr>
            <w:tcW w:w="2504" w:type="dxa"/>
            <w:tcPrChange w:id="165" w:author="Wambaugh, John" w:date="2022-06-02T09:41:00Z">
              <w:tcPr>
                <w:tcW w:w="3116" w:type="dxa"/>
              </w:tcPr>
            </w:tcPrChange>
          </w:tcPr>
          <w:p w14:paraId="2F877911" w14:textId="2B5AE807" w:rsidR="00D33496" w:rsidRDefault="00D33496" w:rsidP="00D33496">
            <w:pPr>
              <w:rPr>
                <w:ins w:id="166" w:author="Wambaugh, John" w:date="2022-06-02T09:41:00Z"/>
              </w:rPr>
            </w:pPr>
            <w:ins w:id="167" w:author="Wambaugh, John" w:date="2022-06-02T09:42:00Z">
              <w:r>
                <w:t>Total</w:t>
              </w:r>
            </w:ins>
          </w:p>
        </w:tc>
        <w:tc>
          <w:tcPr>
            <w:tcW w:w="2398" w:type="dxa"/>
            <w:tcPrChange w:id="168" w:author="Wambaugh, John" w:date="2022-06-02T09:41:00Z">
              <w:tcPr>
                <w:tcW w:w="3117" w:type="dxa"/>
              </w:tcPr>
            </w:tcPrChange>
          </w:tcPr>
          <w:p w14:paraId="7B3C456F" w14:textId="42ACE809" w:rsidR="00D33496" w:rsidRDefault="00D33496" w:rsidP="00D33496">
            <w:pPr>
              <w:jc w:val="both"/>
              <w:rPr>
                <w:ins w:id="169" w:author="Wambaugh, John" w:date="2022-06-02T09:41:00Z"/>
              </w:rPr>
            </w:pPr>
            <w:ins w:id="170" w:author="Wambaugh, John" w:date="2022-06-02T09:42:00Z">
              <w:r>
                <w:t>119</w:t>
              </w:r>
            </w:ins>
          </w:p>
        </w:tc>
        <w:tc>
          <w:tcPr>
            <w:tcW w:w="1965" w:type="dxa"/>
            <w:tcPrChange w:id="171" w:author="Wambaugh, John" w:date="2022-06-02T09:41:00Z">
              <w:tcPr>
                <w:tcW w:w="3117" w:type="dxa"/>
              </w:tcPr>
            </w:tcPrChange>
          </w:tcPr>
          <w:p w14:paraId="3ED6C142" w14:textId="7F3D9C23" w:rsidR="00D33496" w:rsidRDefault="00D33496" w:rsidP="00D33496">
            <w:pPr>
              <w:jc w:val="both"/>
              <w:rPr>
                <w:ins w:id="172" w:author="Wambaugh, John" w:date="2022-06-02T09:41:00Z"/>
              </w:rPr>
            </w:pPr>
            <w:ins w:id="173" w:author="Wambaugh, John" w:date="2022-06-02T09:42:00Z">
              <w:r>
                <w:t>115</w:t>
              </w:r>
            </w:ins>
          </w:p>
        </w:tc>
        <w:tc>
          <w:tcPr>
            <w:tcW w:w="2483" w:type="dxa"/>
            <w:tcPrChange w:id="174" w:author="Wambaugh, John" w:date="2022-06-02T09:41:00Z">
              <w:tcPr>
                <w:tcW w:w="3117" w:type="dxa"/>
              </w:tcPr>
            </w:tcPrChange>
          </w:tcPr>
          <w:p w14:paraId="52409F5F" w14:textId="068F8B85" w:rsidR="00D33496" w:rsidRDefault="0017224B" w:rsidP="00D33496">
            <w:pPr>
              <w:jc w:val="both"/>
              <w:rPr>
                <w:ins w:id="175" w:author="Wambaugh, John" w:date="2022-06-02T09:41:00Z"/>
              </w:rPr>
            </w:pPr>
            <w:ins w:id="176" w:author="Wambaugh, John" w:date="2022-06-02T09:42:00Z">
              <w:r>
                <w:t>16</w:t>
              </w:r>
            </w:ins>
          </w:p>
        </w:tc>
      </w:tr>
    </w:tbl>
    <w:p w14:paraId="112B6FEC" w14:textId="2889305E" w:rsidR="00D33496" w:rsidRPr="00D33496" w:rsidRDefault="00E8749C" w:rsidP="00E8749C">
      <w:pPr>
        <w:pStyle w:val="Caption"/>
        <w:rPr>
          <w:rPrChange w:id="177" w:author="Wambaugh, John" w:date="2022-06-02T09:33:00Z">
            <w:rPr>
              <w:rFonts w:ascii="Times" w:hAnsi="Times"/>
            </w:rPr>
          </w:rPrChange>
        </w:rPr>
        <w:pPrChange w:id="178" w:author="Wambaugh, John" w:date="2022-06-02T09:43:00Z">
          <w:pPr>
            <w:pStyle w:val="Heading3"/>
          </w:pPr>
        </w:pPrChange>
      </w:pPr>
      <w:ins w:id="179" w:author="Wambaugh, John" w:date="2022-06-02T09:43:00Z">
        <w:r>
          <w:t xml:space="preserve">Table </w:t>
        </w:r>
        <w:r>
          <w:fldChar w:fldCharType="begin"/>
        </w:r>
        <w:r>
          <w:instrText xml:space="preserve"> SEQ Table \* ARABIC </w:instrText>
        </w:r>
      </w:ins>
      <w:r>
        <w:fldChar w:fldCharType="separate"/>
      </w:r>
      <w:ins w:id="180" w:author="Wambaugh, John" w:date="2022-06-02T09:43:00Z">
        <w:r>
          <w:rPr>
            <w:noProof/>
          </w:rPr>
          <w:t>1</w:t>
        </w:r>
        <w:r>
          <w:fldChar w:fldCharType="end"/>
        </w:r>
        <w:r>
          <w:t xml:space="preserve"> – Counts of Descriptors Considered</w:t>
        </w:r>
      </w:ins>
    </w:p>
    <w:p w14:paraId="47E5BA20" w14:textId="268C0A29" w:rsidR="002E2501" w:rsidRPr="00D80D9A" w:rsidRDefault="002E2501" w:rsidP="00D33496">
      <w:pPr>
        <w:spacing w:line="480" w:lineRule="auto"/>
        <w:jc w:val="both"/>
        <w:rPr>
          <w:rFonts w:cs="Times New Roman"/>
          <w:szCs w:val="24"/>
          <w:shd w:val="clear" w:color="auto" w:fill="FFFFFF"/>
        </w:rPr>
        <w:pPrChange w:id="181" w:author="Wambaugh, John" w:date="2022-06-02T09:35:00Z">
          <w:pPr>
            <w:spacing w:line="480" w:lineRule="auto"/>
          </w:pPr>
        </w:pPrChange>
      </w:pPr>
      <w:r w:rsidRPr="00D80D9A">
        <w:rPr>
          <w:rFonts w:cs="Times New Roman"/>
          <w:szCs w:val="24"/>
          <w:shd w:val="clear" w:color="auto" w:fill="FFFFFF"/>
        </w:rPr>
        <w:tab/>
        <w:t xml:space="preserve">An important challenge in using machine learning techniques is in assembling a suitable set of </w:t>
      </w:r>
      <w:del w:id="182" w:author="Wambaugh, John" w:date="2022-06-02T09:33:00Z">
        <w:r w:rsidRPr="00D80D9A" w:rsidDel="00D33496">
          <w:rPr>
            <w:rFonts w:cs="Times New Roman"/>
            <w:szCs w:val="24"/>
            <w:shd w:val="clear" w:color="auto" w:fill="FFFFFF"/>
          </w:rPr>
          <w:delText>predictors</w:delText>
        </w:r>
      </w:del>
      <w:ins w:id="183" w:author="Wambaugh, John" w:date="2022-06-02T09:33:00Z">
        <w:r w:rsidR="00D33496">
          <w:rPr>
            <w:rFonts w:cs="Times New Roman"/>
            <w:szCs w:val="24"/>
            <w:shd w:val="clear" w:color="auto" w:fill="FFFFFF"/>
          </w:rPr>
          <w:t>descriptors</w:t>
        </w:r>
      </w:ins>
      <w:r w:rsidRPr="00D80D9A">
        <w:rPr>
          <w:rFonts w:cs="Times New Roman"/>
          <w:szCs w:val="24"/>
          <w:shd w:val="clear" w:color="auto" w:fill="FFFFFF"/>
        </w:rPr>
        <w:t xml:space="preserve">. In case of PFAS, differences between species and sex that complicate model estimation are likely driven by a mix of physiological and chemical differences. First, PFAS </w:t>
      </w:r>
      <w:r w:rsidRPr="00D80D9A">
        <w:rPr>
          <w:rFonts w:cs="Times New Roman"/>
          <w:szCs w:val="24"/>
          <w:shd w:val="clear" w:color="auto" w:fill="FFFFFF"/>
        </w:rPr>
        <w:lastRenderedPageBreak/>
        <w:t>excretion from blood is largely accomplished through urine via the kidneys</w:t>
      </w:r>
      <w:r>
        <w:rPr>
          <w:rFonts w:cs="Times New Roman"/>
          <w:szCs w:val="24"/>
          <w:shd w:val="clear" w:color="auto" w:fill="FFFFFF"/>
        </w:rPr>
        <w:t>.</w:t>
      </w:r>
      <w:r>
        <w:rPr>
          <w:rFonts w:cs="Times New Roman"/>
          <w:szCs w:val="24"/>
          <w:shd w:val="clear" w:color="auto" w:fill="FFFFFF"/>
        </w:rPr>
        <w:fldChar w:fldCharType="begin">
          <w:fldData xml:space="preserve">PEVuZE5vdGU+PENpdGU+PEF1dGhvcj5KaWFuPC9BdXRob3I+PFllYXI+MjAxODwvWWVhcj48UmVj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=
</w:fldData>
        </w:fldChar>
      </w:r>
      <w:r>
        <w:rPr>
          <w:rFonts w:cs="Times New Roman"/>
          <w:szCs w:val="24"/>
          <w:shd w:val="clear" w:color="auto" w:fill="FFFFFF"/>
        </w:rPr>
        <w:instrText xml:space="preserve"> ADDIN EN.CITE </w:instrText>
      </w:r>
      <w:r>
        <w:rPr>
          <w:rFonts w:cs="Times New Roman"/>
          <w:szCs w:val="24"/>
          <w:shd w:val="clear" w:color="auto" w:fill="FFFFFF"/>
        </w:rPr>
        <w:fldChar w:fldCharType="begin">
          <w:fldData xml:space="preserve">PEVuZE5vdGU+PENpdGU+PEF1dGhvcj5KaWFuPC9BdXRob3I+PFllYXI+MjAxODwvWWVhcj48UmVj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=
</w:fldData>
        </w:fldChar>
      </w:r>
      <w:r>
        <w:rPr>
          <w:rFonts w:cs="Times New Roman"/>
          <w:szCs w:val="24"/>
          <w:shd w:val="clear" w:color="auto" w:fill="FFFFFF"/>
        </w:rPr>
        <w:instrText xml:space="preserve"> ADDIN EN.CITE.DATA </w:instrText>
      </w:r>
      <w:r>
        <w:rPr>
          <w:rFonts w:cs="Times New Roman"/>
          <w:szCs w:val="24"/>
          <w:shd w:val="clear" w:color="auto" w:fill="FFFFFF"/>
        </w:rPr>
      </w:r>
      <w:r>
        <w:rPr>
          <w:rFonts w:cs="Times New Roman"/>
          <w:szCs w:val="24"/>
          <w:shd w:val="clear" w:color="auto" w:fill="FFFFFF"/>
        </w:rPr>
        <w:fldChar w:fldCharType="end"/>
      </w:r>
      <w:r>
        <w:rPr>
          <w:rFonts w:cs="Times New Roman"/>
          <w:szCs w:val="24"/>
          <w:shd w:val="clear" w:color="auto" w:fill="FFFFFF"/>
        </w:rPr>
      </w:r>
      <w:r>
        <w:rPr>
          <w:rFonts w:cs="Times New Roman"/>
          <w:szCs w:val="24"/>
          <w:shd w:val="clear" w:color="auto" w:fill="FFFFFF"/>
        </w:rPr>
        <w:fldChar w:fldCharType="separate"/>
      </w:r>
      <w:r w:rsidRPr="002E2501">
        <w:rPr>
          <w:rFonts w:cs="Times New Roman"/>
          <w:noProof/>
          <w:szCs w:val="24"/>
          <w:shd w:val="clear" w:color="auto" w:fill="FFFFFF"/>
          <w:vertAlign w:val="superscript"/>
        </w:rPr>
        <w:t>2, 3</w:t>
      </w:r>
      <w:r>
        <w:rPr>
          <w:rFonts w:cs="Times New Roman"/>
          <w:szCs w:val="24"/>
          <w:shd w:val="clear" w:color="auto" w:fill="FFFFFF"/>
        </w:rPr>
        <w:fldChar w:fldCharType="end"/>
      </w:r>
      <w:r w:rsidRPr="00D80D9A">
        <w:rPr>
          <w:rFonts w:cs="Times New Roman"/>
          <w:szCs w:val="24"/>
          <w:shd w:val="clear" w:color="auto" w:fill="FFFFFF"/>
        </w:rPr>
        <w:t xml:space="preserve"> Furthermore, PFAS chemicals may be re-absorbed in the kidney by receptors intended to re-uptake fatty acids,</w:t>
      </w:r>
      <w:r>
        <w:rPr>
          <w:rFonts w:cs="Times New Roman"/>
          <w:szCs w:val="24"/>
          <w:shd w:val="clear" w:color="auto" w:fill="FFFFFF"/>
        </w:rPr>
        <w:t xml:space="preserve"> a process </w:t>
      </w:r>
      <w:r w:rsidRPr="00D80D9A">
        <w:rPr>
          <w:rFonts w:cs="Times New Roman"/>
          <w:szCs w:val="24"/>
          <w:shd w:val="clear" w:color="auto" w:fill="FFFFFF"/>
        </w:rPr>
        <w:t>influenced by sex in some species</w:t>
      </w:r>
      <w:r>
        <w:rPr>
          <w:rFonts w:cs="Times New Roman"/>
          <w:szCs w:val="24"/>
          <w:shd w:val="clear" w:color="auto" w:fill="FFFFFF"/>
        </w:rPr>
        <w:t>.</w:t>
      </w:r>
      <w:r>
        <w:rPr>
          <w:rFonts w:cs="Times New Roman"/>
          <w:szCs w:val="24"/>
          <w:shd w:val="clear" w:color="auto" w:fill="FFFFFF"/>
        </w:rPr>
        <w:fldChar w:fldCharType="begin">
          <w:fldData xml:space="preserve">PEVuZE5vdGU+PENpdGU+PEF1dGhvcj5EZVdpdHQ8L0F1dGhvcj48WWVhcj4yMDE1PC9ZZWFyPjxS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</w:fldData>
        </w:fldChar>
      </w:r>
      <w:r>
        <w:rPr>
          <w:rFonts w:cs="Times New Roman"/>
          <w:szCs w:val="24"/>
          <w:shd w:val="clear" w:color="auto" w:fill="FFFFFF"/>
        </w:rPr>
        <w:instrText xml:space="preserve"> ADDIN EN.CITE </w:instrText>
      </w:r>
      <w:r>
        <w:rPr>
          <w:rFonts w:cs="Times New Roman"/>
          <w:szCs w:val="24"/>
          <w:shd w:val="clear" w:color="auto" w:fill="FFFFFF"/>
        </w:rPr>
        <w:fldChar w:fldCharType="begin">
          <w:fldData xml:space="preserve">PEVuZE5vdGU+PENpdGU+PEF1dGhvcj5EZVdpdHQ8L0F1dGhvcj48WWVhcj4yMDE1PC9ZZWFyPjxS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</w:fldData>
        </w:fldChar>
      </w:r>
      <w:r>
        <w:rPr>
          <w:rFonts w:cs="Times New Roman"/>
          <w:szCs w:val="24"/>
          <w:shd w:val="clear" w:color="auto" w:fill="FFFFFF"/>
        </w:rPr>
        <w:instrText xml:space="preserve"> ADDIN EN.CITE.DATA </w:instrText>
      </w:r>
      <w:r>
        <w:rPr>
          <w:rFonts w:cs="Times New Roman"/>
          <w:szCs w:val="24"/>
          <w:shd w:val="clear" w:color="auto" w:fill="FFFFFF"/>
        </w:rPr>
      </w:r>
      <w:r>
        <w:rPr>
          <w:rFonts w:cs="Times New Roman"/>
          <w:szCs w:val="24"/>
          <w:shd w:val="clear" w:color="auto" w:fill="FFFFFF"/>
        </w:rPr>
        <w:fldChar w:fldCharType="end"/>
      </w:r>
      <w:r>
        <w:rPr>
          <w:rFonts w:cs="Times New Roman"/>
          <w:szCs w:val="24"/>
          <w:shd w:val="clear" w:color="auto" w:fill="FFFFFF"/>
        </w:rPr>
      </w:r>
      <w:r>
        <w:rPr>
          <w:rFonts w:cs="Times New Roman"/>
          <w:szCs w:val="24"/>
          <w:shd w:val="clear" w:color="auto" w:fill="FFFFFF"/>
        </w:rPr>
        <w:fldChar w:fldCharType="separate"/>
      </w:r>
      <w:r w:rsidRPr="002E2501">
        <w:rPr>
          <w:rFonts w:cs="Times New Roman"/>
          <w:noProof/>
          <w:szCs w:val="24"/>
          <w:shd w:val="clear" w:color="auto" w:fill="FFFFFF"/>
          <w:vertAlign w:val="superscript"/>
        </w:rPr>
        <w:t>3, 4</w:t>
      </w:r>
      <w:r>
        <w:rPr>
          <w:rFonts w:cs="Times New Roman"/>
          <w:szCs w:val="24"/>
          <w:shd w:val="clear" w:color="auto" w:fill="FFFFFF"/>
        </w:rPr>
        <w:fldChar w:fldCharType="end"/>
      </w:r>
      <w:r w:rsidRPr="00A70CEE" w:rsidDel="00A70CEE">
        <w:rPr>
          <w:rFonts w:cs="Times New Roman"/>
          <w:szCs w:val="24"/>
          <w:shd w:val="clear" w:color="auto" w:fill="FFFFFF"/>
        </w:rPr>
        <w:t xml:space="preserve"> </w:t>
      </w:r>
      <w:r w:rsidRPr="00167898">
        <w:rPr>
          <w:rFonts w:cs="Times New Roman"/>
          <w:szCs w:val="24"/>
          <w:shd w:val="clear" w:color="auto" w:fill="FFFFFF"/>
        </w:rPr>
        <w:t>For example, hexanoic acid</w:t>
      </w:r>
      <w:r>
        <w:rPr>
          <w:rFonts w:cs="Times New Roman"/>
          <w:szCs w:val="24"/>
          <w:shd w:val="clear" w:color="auto" w:fill="FFFFFF"/>
        </w:rPr>
        <w:t xml:space="preserve"> (C</w:t>
      </w:r>
      <w:r w:rsidRPr="00D80D9A">
        <w:rPr>
          <w:rFonts w:cs="Times New Roman"/>
          <w:szCs w:val="24"/>
          <w:shd w:val="clear" w:color="auto" w:fill="FFFFFF"/>
          <w:vertAlign w:val="subscript"/>
        </w:rPr>
        <w:t>6</w:t>
      </w:r>
      <w:r>
        <w:rPr>
          <w:rFonts w:cs="Times New Roman"/>
          <w:szCs w:val="24"/>
          <w:shd w:val="clear" w:color="auto" w:fill="FFFFFF"/>
        </w:rPr>
        <w:t>H</w:t>
      </w:r>
      <w:r w:rsidRPr="00D80D9A">
        <w:rPr>
          <w:rFonts w:cs="Times New Roman"/>
          <w:szCs w:val="24"/>
          <w:shd w:val="clear" w:color="auto" w:fill="FFFFFF"/>
          <w:vertAlign w:val="subscript"/>
        </w:rPr>
        <w:t>12</w:t>
      </w:r>
      <w:r>
        <w:rPr>
          <w:rFonts w:cs="Times New Roman"/>
          <w:szCs w:val="24"/>
          <w:shd w:val="clear" w:color="auto" w:fill="FFFFFF"/>
        </w:rPr>
        <w:t>O</w:t>
      </w:r>
      <w:r w:rsidRPr="00D80D9A">
        <w:rPr>
          <w:rFonts w:cs="Times New Roman"/>
          <w:szCs w:val="24"/>
          <w:shd w:val="clear" w:color="auto" w:fill="FFFFFF"/>
          <w:vertAlign w:val="subscript"/>
        </w:rPr>
        <w:t>2</w:t>
      </w:r>
      <w:r>
        <w:rPr>
          <w:rFonts w:cs="Times New Roman"/>
          <w:szCs w:val="24"/>
          <w:shd w:val="clear" w:color="auto" w:fill="FFFFFF"/>
        </w:rPr>
        <w:t xml:space="preserve">) </w:t>
      </w:r>
      <w:r w:rsidRPr="00167898">
        <w:rPr>
          <w:rFonts w:cs="Times New Roman"/>
          <w:szCs w:val="24"/>
          <w:shd w:val="clear" w:color="auto" w:fill="FFFFFF"/>
        </w:rPr>
        <w:t>is a fatty acid naturally found in animal fats</w:t>
      </w:r>
      <w:r>
        <w:rPr>
          <w:rFonts w:cs="Times New Roman"/>
          <w:szCs w:val="24"/>
          <w:shd w:val="clear" w:color="auto" w:fill="FFFFFF"/>
        </w:rPr>
        <w:t xml:space="preserve"> that is </w:t>
      </w:r>
      <w:r w:rsidRPr="00167898">
        <w:rPr>
          <w:rFonts w:cs="Times New Roman"/>
          <w:szCs w:val="24"/>
          <w:shd w:val="clear" w:color="auto" w:fill="FFFFFF"/>
        </w:rPr>
        <w:t>analogous in structure to Perfluorohexanoic acid</w:t>
      </w:r>
      <w:r>
        <w:rPr>
          <w:rFonts w:cs="Times New Roman"/>
          <w:szCs w:val="24"/>
          <w:shd w:val="clear" w:color="auto" w:fill="FFFFFF"/>
        </w:rPr>
        <w:t xml:space="preserve"> (PFHxA) (C</w:t>
      </w:r>
      <w:r w:rsidRPr="00167898">
        <w:rPr>
          <w:rFonts w:cs="Times New Roman"/>
          <w:szCs w:val="24"/>
          <w:shd w:val="clear" w:color="auto" w:fill="FFFFFF"/>
          <w:vertAlign w:val="subscript"/>
        </w:rPr>
        <w:t>6</w:t>
      </w:r>
      <w:r>
        <w:rPr>
          <w:rFonts w:cs="Times New Roman"/>
          <w:szCs w:val="24"/>
          <w:shd w:val="clear" w:color="auto" w:fill="FFFFFF"/>
        </w:rPr>
        <w:t>H</w:t>
      </w:r>
      <w:r w:rsidRPr="00D80D9A">
        <w:rPr>
          <w:rFonts w:cs="Times New Roman"/>
          <w:szCs w:val="24"/>
          <w:shd w:val="clear" w:color="auto" w:fill="FFFFFF"/>
        </w:rPr>
        <w:t>F</w:t>
      </w:r>
      <w:r>
        <w:rPr>
          <w:rFonts w:cs="Times New Roman"/>
          <w:szCs w:val="24"/>
          <w:shd w:val="clear" w:color="auto" w:fill="FFFFFF"/>
          <w:vertAlign w:val="subscript"/>
        </w:rPr>
        <w:t>11</w:t>
      </w:r>
      <w:r>
        <w:rPr>
          <w:rFonts w:cs="Times New Roman"/>
          <w:szCs w:val="24"/>
          <w:shd w:val="clear" w:color="auto" w:fill="FFFFFF"/>
        </w:rPr>
        <w:t>O</w:t>
      </w:r>
      <w:r w:rsidRPr="00167898">
        <w:rPr>
          <w:rFonts w:cs="Times New Roman"/>
          <w:szCs w:val="24"/>
          <w:shd w:val="clear" w:color="auto" w:fill="FFFFFF"/>
          <w:vertAlign w:val="subscript"/>
        </w:rPr>
        <w:t>2</w:t>
      </w:r>
      <w:r w:rsidRPr="00D80D9A">
        <w:rPr>
          <w:rFonts w:cs="Times New Roman"/>
          <w:szCs w:val="24"/>
          <w:shd w:val="clear" w:color="auto" w:fill="FFFFFF"/>
        </w:rPr>
        <w:t>)</w:t>
      </w:r>
      <w:r>
        <w:rPr>
          <w:rFonts w:cs="Times New Roman"/>
          <w:szCs w:val="24"/>
          <w:shd w:val="clear" w:color="auto" w:fill="FFFFFF"/>
        </w:rPr>
        <w:t xml:space="preserve">. Excretion and re-uptake of both compounds in the kidney </w:t>
      </w:r>
      <w:ins w:id="184" w:author="Wambaugh, John" w:date="2022-06-02T09:30:00Z">
        <w:r w:rsidR="00455177">
          <w:rPr>
            <w:rFonts w:cs="Times New Roman"/>
            <w:szCs w:val="24"/>
            <w:shd w:val="clear" w:color="auto" w:fill="FFFFFF"/>
          </w:rPr>
          <w:t>might</w:t>
        </w:r>
      </w:ins>
      <w:del w:id="185" w:author="Wambaugh, John" w:date="2022-06-02T09:30:00Z">
        <w:r w:rsidDel="00455177">
          <w:rPr>
            <w:rFonts w:cs="Times New Roman"/>
            <w:szCs w:val="24"/>
            <w:shd w:val="clear" w:color="auto" w:fill="FFFFFF"/>
          </w:rPr>
          <w:delText xml:space="preserve">appears </w:delText>
        </w:r>
      </w:del>
      <w:del w:id="186" w:author="Wambaugh, John" w:date="2022-06-02T09:31:00Z">
        <w:r w:rsidDel="00455177">
          <w:rPr>
            <w:rFonts w:cs="Times New Roman"/>
            <w:szCs w:val="24"/>
            <w:shd w:val="clear" w:color="auto" w:fill="FFFFFF"/>
          </w:rPr>
          <w:delText>to</w:delText>
        </w:r>
      </w:del>
      <w:r>
        <w:rPr>
          <w:rFonts w:cs="Times New Roman"/>
          <w:szCs w:val="24"/>
          <w:shd w:val="clear" w:color="auto" w:fill="FFFFFF"/>
        </w:rPr>
        <w:t xml:space="preserve"> be accomplished through similar receptor mediated transporters</w:t>
      </w:r>
      <w:ins w:id="187" w:author="Wambaugh, John" w:date="2022-06-02T09:31:00Z">
        <w:r w:rsidR="00455177">
          <w:rPr>
            <w:rFonts w:cs="Times New Roman"/>
            <w:szCs w:val="24"/>
            <w:shd w:val="clear" w:color="auto" w:fill="FFFFFF"/>
          </w:rPr>
          <w:t xml:space="preserve"> </w:t>
        </w:r>
      </w:ins>
      <w:r w:rsidR="00D33496">
        <w:rPr>
          <w:rFonts w:cs="Times New Roman"/>
          <w:szCs w:val="24"/>
          <w:shd w:val="clear" w:color="auto" w:fill="FFFFFF"/>
        </w:rPr>
        <w:fldChar w:fldCharType="begin"/>
      </w:r>
      <w:r w:rsidR="00D33496">
        <w:rPr>
          <w:rFonts w:cs="Times New Roman"/>
          <w:szCs w:val="24"/>
          <w:shd w:val="clear" w:color="auto" w:fill="FFFFFF"/>
        </w:rPr>
        <w:instrText xml:space="preserve"> ADDIN EN.CITE &lt;EndNote&gt;&lt;Cite&gt;&lt;Author&gt;Andersen&lt;/Author&gt;&lt;Year&gt;2006&lt;/Year&gt;&lt;RecNum&gt;398&lt;/RecNum&gt;&lt;DisplayText&gt;&lt;style face="superscript"&gt;5&lt;/style&gt;&lt;/DisplayText&gt;&lt;record&gt;&lt;rec-number&gt;398&lt;/rec-number&gt;&lt;foreign-keys&gt;&lt;key app="EN" db-id="5sedwzxv0frxxfep2afv55whvxe0v9vsv290" timestamp="1559649429"&gt;398&lt;/key&gt;&lt;/foreign-keys&gt;&lt;ref-type name="Journal Article"&gt;17&lt;/ref-type&gt;&lt;contributors&gt;&lt;authors&gt;&lt;author&gt;Andersen, Melvin E&lt;/author&gt;&lt;author&gt;Clewell, Harvey J&lt;/author&gt;&lt;author&gt;Tan, Yu-Mei&lt;/author&gt;&lt;author&gt;Butenhoff, John L&lt;/author&gt;&lt;author&gt;Olsen, Geary W&lt;/author&gt;&lt;/authors&gt;&lt;/contributors&gt;&lt;titles&gt;&lt;title&gt;Pharmacokinetic modeling of saturable, renal resorption of perfluoroalkylacids in monkeys—probing the determinants of long plasma half-lives&lt;/title&gt;&lt;secondary-title&gt;Toxicology&lt;/secondary-title&gt;&lt;/titles&gt;&lt;periodical&gt;&lt;full-title&gt;Toxicology&lt;/full-title&gt;&lt;/periodical&gt;&lt;pages&gt;156-164&lt;/pages&gt;&lt;volume&gt;227&lt;/volume&gt;&lt;number&gt;1&lt;/number&gt;&lt;dates&gt;&lt;year&gt;2006&lt;/year&gt;&lt;/dates&gt;&lt;isbn&gt;0300-483X&lt;/isbn&gt;&lt;urls&gt;&lt;/urls&gt;&lt;/record&gt;&lt;/Cite&gt;&lt;/EndNote&gt;</w:instrText>
      </w:r>
      <w:r w:rsidR="00D33496">
        <w:rPr>
          <w:rFonts w:cs="Times New Roman"/>
          <w:szCs w:val="24"/>
          <w:shd w:val="clear" w:color="auto" w:fill="FFFFFF"/>
        </w:rPr>
        <w:fldChar w:fldCharType="separate"/>
      </w:r>
      <w:r w:rsidR="00D33496" w:rsidRPr="00D33496">
        <w:rPr>
          <w:rFonts w:cs="Times New Roman"/>
          <w:noProof/>
          <w:szCs w:val="24"/>
          <w:shd w:val="clear" w:color="auto" w:fill="FFFFFF"/>
          <w:vertAlign w:val="superscript"/>
        </w:rPr>
        <w:t>5</w:t>
      </w:r>
      <w:r w:rsidR="00D33496">
        <w:rPr>
          <w:rFonts w:cs="Times New Roman"/>
          <w:szCs w:val="24"/>
          <w:shd w:val="clear" w:color="auto" w:fill="FFFFFF"/>
        </w:rPr>
        <w:fldChar w:fldCharType="end"/>
      </w:r>
      <w:ins w:id="188" w:author="Wambaugh, John" w:date="2022-06-02T09:31:00Z">
        <w:r w:rsidR="00455177">
          <w:rPr>
            <w:rFonts w:cs="Times New Roman"/>
            <w:szCs w:val="24"/>
            <w:shd w:val="clear" w:color="auto" w:fill="FFFFFF"/>
          </w:rPr>
          <w:t>.</w:t>
        </w:r>
      </w:ins>
      <w:del w:id="189" w:author="Wambaugh, John" w:date="2022-06-02T09:31:00Z">
        <w:r w:rsidDel="00455177">
          <w:rPr>
            <w:rFonts w:cs="Times New Roman"/>
            <w:szCs w:val="24"/>
            <w:shd w:val="clear" w:color="auto" w:fill="FFFFFF"/>
          </w:rPr>
          <w:delText>(citation).</w:delText>
        </w:r>
      </w:del>
      <w:r w:rsidRPr="00167898">
        <w:rPr>
          <w:rFonts w:cs="Times New Roman"/>
          <w:szCs w:val="24"/>
          <w:shd w:val="clear" w:color="auto" w:fill="FFFFFF"/>
        </w:rPr>
        <w:t xml:space="preserve"> </w:t>
      </w:r>
      <w:r>
        <w:rPr>
          <w:rFonts w:cs="Times New Roman"/>
          <w:szCs w:val="24"/>
          <w:shd w:val="clear" w:color="auto" w:fill="FFFFFF"/>
        </w:rPr>
        <w:t xml:space="preserve">If </w:t>
      </w:r>
      <w:r w:rsidRPr="00D80D9A">
        <w:rPr>
          <w:rFonts w:cs="Times New Roman"/>
          <w:szCs w:val="24"/>
          <w:shd w:val="clear" w:color="auto" w:fill="FFFFFF"/>
        </w:rPr>
        <w:t>PFAS</w:t>
      </w:r>
      <w:r>
        <w:rPr>
          <w:rFonts w:cs="Times New Roman"/>
          <w:szCs w:val="24"/>
          <w:shd w:val="clear" w:color="auto" w:fill="FFFFFF"/>
        </w:rPr>
        <w:t xml:space="preserve"> </w:t>
      </w:r>
      <w:r w:rsidRPr="00D80D9A">
        <w:rPr>
          <w:rFonts w:cs="Times New Roman"/>
          <w:szCs w:val="24"/>
          <w:shd w:val="clear" w:color="auto" w:fill="FFFFFF"/>
        </w:rPr>
        <w:t>activate similar metabolic pathways</w:t>
      </w:r>
      <w:r>
        <w:rPr>
          <w:rFonts w:cs="Times New Roman"/>
          <w:szCs w:val="24"/>
          <w:shd w:val="clear" w:color="auto" w:fill="FFFFFF"/>
        </w:rPr>
        <w:t xml:space="preserve"> of endogenous compounds more generally</w:t>
      </w:r>
      <w:r w:rsidRPr="00D80D9A">
        <w:rPr>
          <w:rFonts w:cs="Times New Roman"/>
          <w:szCs w:val="24"/>
          <w:shd w:val="clear" w:color="auto" w:fill="FFFFFF"/>
        </w:rPr>
        <w:t xml:space="preserve">, similarity to endogenous compounds may be a predictor of </w:t>
      </w:r>
      <w:r w:rsidRPr="00D80D9A">
        <w:rPr>
          <w:rFonts w:eastAsia="Times New Roman" w:cs="Times New Roman"/>
          <w:color w:val="000000"/>
          <w:szCs w:val="24"/>
          <w:bdr w:val="none" w:sz="0" w:space="0" w:color="auto" w:frame="1"/>
        </w:rPr>
        <w:t>t</w:t>
      </w:r>
      <w:r w:rsidRPr="00D80D9A">
        <w:rPr>
          <w:rFonts w:eastAsia="Times New Roman" w:cs="Times New Roman"/>
          <w:color w:val="000000"/>
          <w:szCs w:val="24"/>
          <w:bdr w:val="none" w:sz="0" w:space="0" w:color="auto" w:frame="1"/>
          <w:vertAlign w:val="subscript"/>
        </w:rPr>
        <w:t>½</w:t>
      </w:r>
      <w:r w:rsidRPr="00D80D9A">
        <w:rPr>
          <w:rFonts w:cs="Times New Roman"/>
          <w:szCs w:val="24"/>
          <w:shd w:val="clear" w:color="auto" w:fill="FFFFFF"/>
        </w:rPr>
        <w:t>. Lastly, PFAS have various chemical properties and structures depending upon their intended use. For example, some tend to form micelles, be more water soluble, or contain specific chemical structures</w:t>
      </w:r>
      <w:r>
        <w:rPr>
          <w:rFonts w:cs="Times New Roman"/>
          <w:szCs w:val="24"/>
          <w:shd w:val="clear" w:color="auto" w:fill="FFFFFF"/>
        </w:rPr>
        <w:t xml:space="preserve"> that promote or retard metabolism.</w:t>
      </w:r>
      <w:r w:rsidRPr="00D80D9A">
        <w:rPr>
          <w:rFonts w:cs="Times New Roman"/>
          <w:szCs w:val="24"/>
          <w:shd w:val="clear" w:color="auto" w:fill="FFFFFF"/>
        </w:rPr>
        <w:t xml:space="preserve"> Therefore, both chemical properties and particular structures likely influence </w:t>
      </w:r>
      <w:r w:rsidRPr="00D80D9A">
        <w:rPr>
          <w:rFonts w:eastAsia="Times New Roman" w:cs="Times New Roman"/>
          <w:color w:val="000000"/>
          <w:szCs w:val="24"/>
          <w:bdr w:val="none" w:sz="0" w:space="0" w:color="auto" w:frame="1"/>
        </w:rPr>
        <w:t>t</w:t>
      </w:r>
      <w:r w:rsidRPr="00D80D9A">
        <w:rPr>
          <w:rFonts w:eastAsia="Times New Roman" w:cs="Times New Roman"/>
          <w:color w:val="000000"/>
          <w:szCs w:val="24"/>
          <w:bdr w:val="none" w:sz="0" w:space="0" w:color="auto" w:frame="1"/>
          <w:vertAlign w:val="subscript"/>
        </w:rPr>
        <w:t>½</w:t>
      </w:r>
      <w:r w:rsidRPr="00D80D9A">
        <w:rPr>
          <w:rFonts w:cs="Times New Roman"/>
          <w:szCs w:val="24"/>
          <w:shd w:val="clear" w:color="auto" w:fill="FFFFFF"/>
        </w:rPr>
        <w:t xml:space="preserve">. </w:t>
      </w:r>
    </w:p>
    <w:p w14:paraId="5322355D" w14:textId="77777777" w:rsidR="002E2501" w:rsidRPr="00D80D9A" w:rsidRDefault="002E2501" w:rsidP="00D33496">
      <w:pPr>
        <w:spacing w:line="480" w:lineRule="auto"/>
        <w:jc w:val="both"/>
        <w:rPr>
          <w:rFonts w:cs="Times New Roman"/>
          <w:szCs w:val="24"/>
        </w:rPr>
        <w:pPrChange w:id="190" w:author="Wambaugh, John" w:date="2022-06-02T09:35:00Z">
          <w:pPr>
            <w:spacing w:line="480" w:lineRule="auto"/>
          </w:pPr>
        </w:pPrChange>
      </w:pPr>
      <w:r>
        <w:rPr>
          <w:rFonts w:cs="Times New Roman"/>
          <w:szCs w:val="24"/>
        </w:rPr>
        <w:t>With this information in mind, we</w:t>
      </w:r>
      <w:r w:rsidRPr="00D80D9A">
        <w:rPr>
          <w:rFonts w:cs="Times New Roman"/>
          <w:szCs w:val="24"/>
        </w:rPr>
        <w:t xml:space="preserve"> assembled a</w:t>
      </w:r>
      <w:r>
        <w:rPr>
          <w:rFonts w:cs="Times New Roman"/>
          <w:szCs w:val="24"/>
        </w:rPr>
        <w:t xml:space="preserve"> set of</w:t>
      </w:r>
      <w:r w:rsidRPr="00D80D9A">
        <w:rPr>
          <w:rFonts w:cs="Times New Roman"/>
          <w:szCs w:val="24"/>
        </w:rPr>
        <w:t xml:space="preserve"> chemical and physiological descriptors as potential predictors of </w:t>
      </w:r>
      <w:r w:rsidRPr="00D80D9A">
        <w:rPr>
          <w:rFonts w:eastAsia="Times New Roman" w:cs="Times New Roman"/>
          <w:color w:val="000000"/>
          <w:szCs w:val="24"/>
          <w:bdr w:val="none" w:sz="0" w:space="0" w:color="auto" w:frame="1"/>
        </w:rPr>
        <w:t>t</w:t>
      </w:r>
      <w:r w:rsidRPr="00D80D9A">
        <w:rPr>
          <w:rFonts w:eastAsia="Times New Roman" w:cs="Times New Roman"/>
          <w:color w:val="000000"/>
          <w:szCs w:val="24"/>
          <w:bdr w:val="none" w:sz="0" w:space="0" w:color="auto" w:frame="1"/>
          <w:vertAlign w:val="subscript"/>
        </w:rPr>
        <w:t>½</w:t>
      </w:r>
      <w:r w:rsidRPr="00D80D9A">
        <w:rPr>
          <w:rFonts w:cs="Times New Roman"/>
          <w:szCs w:val="24"/>
        </w:rPr>
        <w:t xml:space="preserve">. These data included: </w:t>
      </w:r>
    </w:p>
    <w:p w14:paraId="62662586" w14:textId="1C775D9A" w:rsidR="002E2501" w:rsidRPr="00D80D9A" w:rsidRDefault="002E2501" w:rsidP="00D33496">
      <w:pPr>
        <w:spacing w:line="480" w:lineRule="auto"/>
        <w:jc w:val="both"/>
        <w:rPr>
          <w:rFonts w:cs="Times New Roman"/>
          <w:szCs w:val="24"/>
        </w:rPr>
        <w:pPrChange w:id="191" w:author="Wambaugh, John" w:date="2022-06-02T09:35:00Z">
          <w:pPr>
            <w:spacing w:line="480" w:lineRule="auto"/>
          </w:pPr>
        </w:pPrChange>
      </w:pPr>
      <w:r w:rsidRPr="00D80D9A">
        <w:rPr>
          <w:rFonts w:cs="Times New Roman"/>
          <w:i/>
          <w:szCs w:val="24"/>
        </w:rPr>
        <w:t>Physio-chemical characteristics</w:t>
      </w:r>
      <w:r w:rsidRPr="00D80D9A">
        <w:rPr>
          <w:rFonts w:cs="Times New Roman"/>
          <w:szCs w:val="24"/>
        </w:rPr>
        <w:t xml:space="preserve">: Serving as the basis of our </w:t>
      </w:r>
      <w:del w:id="192" w:author="Wambaugh, John" w:date="2022-06-02T09:34:00Z">
        <w:r w:rsidRPr="00D80D9A" w:rsidDel="00D33496">
          <w:rPr>
            <w:rFonts w:cs="Times New Roman"/>
            <w:szCs w:val="24"/>
          </w:rPr>
          <w:delText xml:space="preserve">predictor </w:delText>
        </w:r>
      </w:del>
      <w:ins w:id="193" w:author="Wambaugh, John" w:date="2022-06-02T09:34:00Z">
        <w:r w:rsidR="00D33496">
          <w:rPr>
            <w:rFonts w:cs="Times New Roman"/>
            <w:szCs w:val="24"/>
          </w:rPr>
          <w:t>descriptor</w:t>
        </w:r>
        <w:r w:rsidR="00D33496" w:rsidRPr="00D80D9A">
          <w:rPr>
            <w:rFonts w:cs="Times New Roman"/>
            <w:szCs w:val="24"/>
          </w:rPr>
          <w:t xml:space="preserve"> </w:t>
        </w:r>
      </w:ins>
      <w:r w:rsidRPr="00D80D9A">
        <w:rPr>
          <w:rFonts w:cs="Times New Roman"/>
          <w:szCs w:val="24"/>
        </w:rPr>
        <w:t xml:space="preserve">dataset, a suite of 17 </w:t>
      </w:r>
      <w:bookmarkStart w:id="194" w:name="_Hlk39691983"/>
      <w:r w:rsidRPr="00D80D9A">
        <w:rPr>
          <w:rFonts w:cs="Times New Roman"/>
          <w:szCs w:val="24"/>
        </w:rPr>
        <w:t xml:space="preserve">physio-chemical </w:t>
      </w:r>
      <w:bookmarkEnd w:id="194"/>
      <w:r w:rsidRPr="00D80D9A">
        <w:rPr>
          <w:rFonts w:cs="Times New Roman"/>
          <w:szCs w:val="24"/>
        </w:rPr>
        <w:t xml:space="preserve">characteristics predicted by the OPERA modeling platform </w:t>
      </w:r>
      <w:r w:rsidRPr="00D80D9A">
        <w:rPr>
          <w:rFonts w:cs="Times New Roman"/>
          <w:szCs w:val="24"/>
        </w:rPr>
        <w:fldChar w:fldCharType="begin">
          <w:fldData xml:space="preserve">PEVuZE5vdGU+PENpdGU+PEF1dGhvcj5NYW5zb3VyaTwvQXV0aG9yPjxZZWFyPjIwMTg8L1llYXI+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=
</w:fldData>
        </w:fldChar>
      </w:r>
      <w:r w:rsidR="00D33496">
        <w:rPr>
          <w:rFonts w:cs="Times New Roman"/>
          <w:szCs w:val="24"/>
        </w:rPr>
        <w:instrText xml:space="preserve"> ADDIN EN.CITE </w:instrText>
      </w:r>
      <w:r w:rsidR="00D33496">
        <w:rPr>
          <w:rFonts w:cs="Times New Roman"/>
          <w:szCs w:val="24"/>
        </w:rPr>
        <w:fldChar w:fldCharType="begin">
          <w:fldData xml:space="preserve">PEVuZE5vdGU+PENpdGU+PEF1dGhvcj5NYW5zb3VyaTwvQXV0aG9yPjxZZWFyPjIwMTg8L1llYXI+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=
</w:fldData>
        </w:fldChar>
      </w:r>
      <w:r w:rsidR="00D33496">
        <w:rPr>
          <w:rFonts w:cs="Times New Roman"/>
          <w:szCs w:val="24"/>
        </w:rPr>
        <w:instrText xml:space="preserve"> ADDIN EN.CITE.DATA </w:instrText>
      </w:r>
      <w:r w:rsidR="00D33496">
        <w:rPr>
          <w:rFonts w:cs="Times New Roman"/>
          <w:szCs w:val="24"/>
        </w:rPr>
      </w:r>
      <w:r w:rsidR="00D33496">
        <w:rPr>
          <w:rFonts w:cs="Times New Roman"/>
          <w:szCs w:val="24"/>
        </w:rPr>
        <w:fldChar w:fldCharType="end"/>
      </w:r>
      <w:r w:rsidRPr="00D80D9A">
        <w:rPr>
          <w:rFonts w:cs="Times New Roman"/>
          <w:szCs w:val="24"/>
        </w:rPr>
        <w:fldChar w:fldCharType="separate"/>
      </w:r>
      <w:r w:rsidR="00D33496" w:rsidRPr="00D33496">
        <w:rPr>
          <w:rFonts w:cs="Times New Roman"/>
          <w:noProof/>
          <w:szCs w:val="24"/>
          <w:vertAlign w:val="superscript"/>
        </w:rPr>
        <w:t>6</w:t>
      </w:r>
      <w:r w:rsidRPr="00D80D9A">
        <w:rPr>
          <w:rFonts w:cs="Times New Roman"/>
          <w:szCs w:val="24"/>
        </w:rPr>
        <w:fldChar w:fldCharType="end"/>
      </w:r>
      <w:r w:rsidRPr="00D80D9A">
        <w:rPr>
          <w:rFonts w:cs="Times New Roman"/>
          <w:szCs w:val="24"/>
        </w:rPr>
        <w:t xml:space="preserve"> were associated to each PFAS chemical. </w:t>
      </w:r>
      <w:del w:id="195" w:author="Wambaugh, John" w:date="2022-06-02T09:34:00Z">
        <w:r w:rsidRPr="00D80D9A" w:rsidDel="00D33496">
          <w:rPr>
            <w:rFonts w:cs="Times New Roman"/>
            <w:szCs w:val="24"/>
          </w:rPr>
          <w:delText>Opera</w:delText>
        </w:r>
      </w:del>
      <w:ins w:id="196" w:author="Wambaugh, John" w:date="2022-06-02T09:34:00Z">
        <w:r w:rsidR="00D33496">
          <w:rPr>
            <w:rFonts w:cs="Times New Roman"/>
            <w:szCs w:val="24"/>
          </w:rPr>
          <w:t>OPERA</w:t>
        </w:r>
      </w:ins>
      <w:r w:rsidRPr="00D80D9A">
        <w:rPr>
          <w:rFonts w:cs="Times New Roman"/>
          <w:szCs w:val="24"/>
        </w:rPr>
        <w:t xml:space="preserve"> models themselves have defined applicability domains based on both the local and global neighborhood measures. For our training dataset, we only included </w:t>
      </w:r>
      <w:del w:id="197" w:author="Wambaugh, John" w:date="2022-06-02T09:34:00Z">
        <w:r w:rsidRPr="00D80D9A" w:rsidDel="00D33496">
          <w:rPr>
            <w:rFonts w:cs="Times New Roman"/>
            <w:szCs w:val="24"/>
          </w:rPr>
          <w:delText>Opera</w:delText>
        </w:r>
      </w:del>
      <w:ins w:id="198" w:author="Wambaugh, John" w:date="2022-06-02T09:34:00Z">
        <w:r w:rsidR="00D33496">
          <w:rPr>
            <w:rFonts w:cs="Times New Roman"/>
            <w:szCs w:val="24"/>
          </w:rPr>
          <w:t>OPERA</w:t>
        </w:r>
      </w:ins>
      <w:r w:rsidRPr="00D80D9A">
        <w:rPr>
          <w:rFonts w:cs="Times New Roman"/>
          <w:szCs w:val="24"/>
        </w:rPr>
        <w:t xml:space="preserve"> models as predictors if at least half of the training chemicals in our dataset fell within the global domain of the model and had nearest neighbor scores of at least 50% (</w:t>
      </w:r>
      <w:del w:id="199" w:author="Wambaugh, John" w:date="2022-06-02T09:32:00Z">
        <w:r w:rsidRPr="00D80D9A" w:rsidDel="00D33496">
          <w:rPr>
            <w:rFonts w:cs="Times New Roman"/>
            <w:szCs w:val="24"/>
          </w:rPr>
          <w:delText>i.e.</w:delText>
        </w:r>
      </w:del>
      <w:ins w:id="200" w:author="Wambaugh, John" w:date="2022-06-02T09:32:00Z">
        <w:r w:rsidR="00D33496">
          <w:rPr>
            <w:rFonts w:cs="Times New Roman"/>
            <w:szCs w:val="24"/>
          </w:rPr>
          <w:t>that is</w:t>
        </w:r>
      </w:ins>
      <w:r w:rsidRPr="00D80D9A">
        <w:rPr>
          <w:rFonts w:cs="Times New Roman"/>
          <w:szCs w:val="24"/>
        </w:rPr>
        <w:t>, within local domain). We also included average molecular mass as a potential predictor, available from the USEPA CompTox Dashboard</w:t>
      </w:r>
      <w:r w:rsidRPr="00D80D9A">
        <w:rPr>
          <w:rFonts w:cs="Times New Roman"/>
          <w:szCs w:val="24"/>
        </w:rPr>
        <w:fldChar w:fldCharType="begin"/>
      </w:r>
      <w:r w:rsidR="00D33496">
        <w:rPr>
          <w:rFonts w:cs="Times New Roman"/>
          <w:szCs w:val="24"/>
        </w:rPr>
        <w:instrText xml:space="preserve"> ADDIN EN.CITE &lt;EndNote&gt;&lt;Cite&gt;&lt;Author&gt;EPA&lt;/Author&gt;&lt;Year&gt;2020&lt;/Year&gt;&lt;RecNum&gt;2754&lt;/RecNum&gt;&lt;DisplayText&gt;&lt;style face="superscript"&gt;7&lt;/style&gt;&lt;/DisplayText&gt;&lt;record&gt;&lt;rec-number&gt;2754&lt;/rec-number&gt;&lt;foreign-keys&gt;&lt;key app="EN" db-id="dxp509x5a22vtxe0xwpvw2rlpzrzpdv2x0d5" timestamp="1580148037"&gt;2754&lt;/key&gt;&lt;/foreign-keys&gt;&lt;ref-type name="Web Page"&gt;12&lt;/ref-type&gt;&lt;contributors&gt;&lt;authors&gt;&lt;author&gt;US EPA&lt;/author&gt;&lt;/authors&gt;&lt;/contributors&gt;&lt;titles&gt;&lt;title&gt;CompTox Chemicals Dashboard&lt;/title&gt;&lt;/titles&gt;&lt;volume&gt;2020&lt;/volume&gt;&lt;number&gt;01/15/2020&lt;/number&gt;&lt;dates&gt;&lt;year&gt;2020&lt;/year&gt;&lt;/dates&gt;&lt;urls&gt;&lt;related-urls&gt;&lt;url&gt;https://comptox-prod.epa.gov/dashboard/. &lt;/url&gt;&lt;/related-urls&gt;&lt;/urls&gt;&lt;/record&gt;&lt;/Cite&gt;&lt;/EndNote&gt;</w:instrText>
      </w:r>
      <w:r w:rsidRPr="00D80D9A">
        <w:rPr>
          <w:rFonts w:cs="Times New Roman"/>
          <w:szCs w:val="24"/>
        </w:rPr>
        <w:fldChar w:fldCharType="separate"/>
      </w:r>
      <w:r w:rsidR="00D33496" w:rsidRPr="00D33496">
        <w:rPr>
          <w:rFonts w:cs="Times New Roman"/>
          <w:noProof/>
          <w:szCs w:val="24"/>
          <w:vertAlign w:val="superscript"/>
        </w:rPr>
        <w:t>7</w:t>
      </w:r>
      <w:r w:rsidRPr="00D80D9A">
        <w:rPr>
          <w:rFonts w:cs="Times New Roman"/>
          <w:szCs w:val="24"/>
        </w:rPr>
        <w:fldChar w:fldCharType="end"/>
      </w:r>
      <w:r w:rsidRPr="00D80D9A">
        <w:rPr>
          <w:rFonts w:cs="Times New Roman"/>
          <w:szCs w:val="24"/>
        </w:rPr>
        <w:t xml:space="preserve">. </w:t>
      </w:r>
    </w:p>
    <w:p w14:paraId="03BA5F5F" w14:textId="4187061E" w:rsidR="002E2501" w:rsidRPr="00D80D9A" w:rsidRDefault="002E2501" w:rsidP="00D33496">
      <w:pPr>
        <w:spacing w:line="480" w:lineRule="auto"/>
        <w:contextualSpacing/>
        <w:jc w:val="both"/>
        <w:rPr>
          <w:rFonts w:cs="Times New Roman"/>
          <w:i/>
          <w:szCs w:val="24"/>
        </w:rPr>
        <w:pPrChange w:id="201" w:author="Wambaugh, John" w:date="2022-06-02T09:35:00Z">
          <w:pPr>
            <w:spacing w:line="480" w:lineRule="auto"/>
            <w:contextualSpacing/>
          </w:pPr>
        </w:pPrChange>
      </w:pPr>
      <w:r w:rsidRPr="00D80D9A">
        <w:rPr>
          <w:rFonts w:cs="Times New Roman"/>
          <w:i/>
          <w:szCs w:val="24"/>
        </w:rPr>
        <w:t xml:space="preserve">Kidney characteristics. </w:t>
      </w:r>
      <w:r w:rsidRPr="00D80D9A">
        <w:rPr>
          <w:rFonts w:cs="Times New Roman"/>
          <w:szCs w:val="24"/>
        </w:rPr>
        <w:t>Because the kidney is a primary site of PFAS metabolism</w:t>
      </w:r>
      <w:r w:rsidRPr="00D80D9A">
        <w:rPr>
          <w:rFonts w:cs="Times New Roman"/>
          <w:szCs w:val="24"/>
        </w:rPr>
        <w:fldChar w:fldCharType="begin">
          <w:fldData xml:space="preserve">PEVuZE5vdGU+PENpdGU+PEF1dGhvcj5MYXU8L0F1dGhvcj48WWVhcj4yMDE1PC9ZZWFyPjxSZWNO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</w:fldData>
        </w:fldChar>
      </w:r>
      <w:r w:rsidR="00D33496">
        <w:rPr>
          <w:rFonts w:cs="Times New Roman"/>
          <w:szCs w:val="24"/>
        </w:rPr>
        <w:instrText xml:space="preserve"> ADDIN EN.CITE </w:instrText>
      </w:r>
      <w:r w:rsidR="00D33496">
        <w:rPr>
          <w:rFonts w:cs="Times New Roman"/>
          <w:szCs w:val="24"/>
        </w:rPr>
        <w:fldChar w:fldCharType="begin">
          <w:fldData xml:space="preserve">PEVuZE5vdGU+PENpdGU+PEF1dGhvcj5MYXU8L0F1dGhvcj48WWVhcj4yMDE1PC9ZZWFyPjxSZWNO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</w:fldData>
        </w:fldChar>
      </w:r>
      <w:r w:rsidR="00D33496">
        <w:rPr>
          <w:rFonts w:cs="Times New Roman"/>
          <w:szCs w:val="24"/>
        </w:rPr>
        <w:instrText xml:space="preserve"> ADDIN EN.CITE.DATA </w:instrText>
      </w:r>
      <w:r w:rsidR="00D33496">
        <w:rPr>
          <w:rFonts w:cs="Times New Roman"/>
          <w:szCs w:val="24"/>
        </w:rPr>
      </w:r>
      <w:r w:rsidR="00D33496">
        <w:rPr>
          <w:rFonts w:cs="Times New Roman"/>
          <w:szCs w:val="24"/>
        </w:rPr>
        <w:fldChar w:fldCharType="end"/>
      </w:r>
      <w:r w:rsidRPr="00D80D9A">
        <w:rPr>
          <w:rFonts w:cs="Times New Roman"/>
          <w:szCs w:val="24"/>
        </w:rPr>
        <w:fldChar w:fldCharType="separate"/>
      </w:r>
      <w:r w:rsidR="00D33496" w:rsidRPr="00D33496">
        <w:rPr>
          <w:rFonts w:cs="Times New Roman"/>
          <w:noProof/>
          <w:szCs w:val="24"/>
          <w:vertAlign w:val="superscript"/>
        </w:rPr>
        <w:t>8</w:t>
      </w:r>
      <w:r w:rsidRPr="00D80D9A">
        <w:rPr>
          <w:rFonts w:cs="Times New Roman"/>
          <w:szCs w:val="24"/>
        </w:rPr>
        <w:fldChar w:fldCharType="end"/>
      </w:r>
      <w:r w:rsidRPr="00D80D9A">
        <w:rPr>
          <w:rFonts w:cs="Times New Roman"/>
          <w:szCs w:val="24"/>
        </w:rPr>
        <w:t>, and metabolism may be influenced by physical aspects of the kidney, a suite of kidney structure characteristics (</w:t>
      </w:r>
      <w:del w:id="202" w:author="Wambaugh, John" w:date="2022-06-02T09:32:00Z">
        <w:r w:rsidRPr="00D80D9A" w:rsidDel="00D33496">
          <w:rPr>
            <w:rFonts w:cs="Times New Roman"/>
            <w:szCs w:val="24"/>
          </w:rPr>
          <w:delText>e.g.</w:delText>
        </w:r>
      </w:del>
      <w:ins w:id="203" w:author="Wambaugh, John" w:date="2022-06-02T09:32:00Z">
        <w:r w:rsidR="00D33496">
          <w:rPr>
            <w:rFonts w:cs="Times New Roman"/>
            <w:szCs w:val="24"/>
          </w:rPr>
          <w:t xml:space="preserve">for </w:t>
        </w:r>
        <w:r w:rsidR="00D33496">
          <w:rPr>
            <w:rFonts w:cs="Times New Roman"/>
            <w:szCs w:val="24"/>
          </w:rPr>
          <w:lastRenderedPageBreak/>
          <w:t>example</w:t>
        </w:r>
      </w:ins>
      <w:r w:rsidRPr="00D80D9A">
        <w:rPr>
          <w:rFonts w:cs="Times New Roman"/>
          <w:szCs w:val="24"/>
        </w:rPr>
        <w:t xml:space="preserve"> kidney weight, number of nephrons, glom</w:t>
      </w:r>
      <w:ins w:id="204" w:author="Wambaugh, John" w:date="2022-06-02T09:35:00Z">
        <w:r w:rsidR="00D33496">
          <w:rPr>
            <w:rFonts w:cs="Times New Roman"/>
            <w:szCs w:val="24"/>
          </w:rPr>
          <w:t>er</w:t>
        </w:r>
      </w:ins>
      <w:r w:rsidRPr="00D80D9A">
        <w:rPr>
          <w:rFonts w:cs="Times New Roman"/>
          <w:szCs w:val="24"/>
        </w:rPr>
        <w:t>ular surface area</w:t>
      </w:r>
      <w:del w:id="205" w:author="Wambaugh, John" w:date="2022-06-02T09:35:00Z">
        <w:r w:rsidRPr="00D80D9A" w:rsidDel="00D33496">
          <w:rPr>
            <w:rFonts w:cs="Times New Roman"/>
            <w:szCs w:val="24"/>
          </w:rPr>
          <w:delText>, etc</w:delText>
        </w:r>
      </w:del>
      <w:r w:rsidRPr="00D80D9A">
        <w:rPr>
          <w:rFonts w:cs="Times New Roman"/>
          <w:szCs w:val="24"/>
        </w:rPr>
        <w:t>) was assembled</w:t>
      </w:r>
      <w:r>
        <w:rPr>
          <w:rFonts w:cs="Times New Roman"/>
          <w:szCs w:val="24"/>
        </w:rPr>
        <w:t xml:space="preserve"> from </w:t>
      </w:r>
      <w:del w:id="206" w:author="Wambaugh, John" w:date="2022-06-02T09:32:00Z">
        <w:r w:rsidDel="00D33496">
          <w:rPr>
            <w:rFonts w:cs="Times New Roman"/>
            <w:szCs w:val="24"/>
          </w:rPr>
          <w:delText>Oliver et al 1968.</w:delText>
        </w:r>
      </w:del>
      <w:r>
        <w:rPr>
          <w:rFonts w:cs="Times New Roman"/>
          <w:szCs w:val="24"/>
        </w:rPr>
        <w:fldChar w:fldCharType="begin"/>
      </w:r>
      <w:r w:rsidR="00D33496">
        <w:rPr>
          <w:rFonts w:cs="Times New Roman"/>
          <w:szCs w:val="24"/>
        </w:rPr>
        <w:instrText xml:space="preserve"> ADDIN EN.CITE &lt;EndNote&gt;&lt;Cite AuthorYear="1"&gt;&lt;Author&gt;Oliver&lt;/Author&gt;&lt;Year&gt;1968&lt;/Year&gt;&lt;RecNum&gt;2870&lt;/RecNum&gt;&lt;DisplayText&gt;Oliver &lt;style face="superscript"&gt;9&lt;/style&gt;&lt;/DisplayText&gt;&lt;record&gt;&lt;rec-number&gt;2870&lt;/rec-number&gt;&lt;foreign-keys&gt;&lt;key app="EN" db-id="dxp509x5a22vtxe0xwpvw2rlpzrzpdv2x0d5" timestamp="1597171018"&gt;2870&lt;/key&gt;&lt;/foreign-keys&gt;&lt;ref-type name="Book"&gt;6&lt;/ref-type&gt;&lt;contributors&gt;&lt;authors&gt;&lt;author&gt;Oliver, Jean&lt;/author&gt;&lt;/authors&gt;&lt;/contributors&gt;&lt;titles&gt;&lt;title&gt;Nephrons and Kidneys: A Quantitative Study of Developmental and Evolutionary Mammalian Renal Architectonics&lt;/title&gt;&lt;/titles&gt;&lt;section&gt;116&lt;/section&gt;&lt;dates&gt;&lt;year&gt;1968&lt;/year&gt;&lt;/dates&gt;&lt;publisher&gt;Hoeber Medical Division, Harper &amp;amp; Row&lt;/publisher&gt;&lt;urls&gt;&lt;/urls&gt;&lt;/record&gt;&lt;/Cite&gt;&lt;/EndNote&gt;</w:instrText>
      </w:r>
      <w:r>
        <w:rPr>
          <w:rFonts w:cs="Times New Roman"/>
          <w:szCs w:val="24"/>
        </w:rPr>
        <w:fldChar w:fldCharType="separate"/>
      </w:r>
      <w:r w:rsidR="00D33496">
        <w:rPr>
          <w:rFonts w:cs="Times New Roman"/>
          <w:noProof/>
          <w:szCs w:val="24"/>
        </w:rPr>
        <w:t xml:space="preserve">Oliver </w:t>
      </w:r>
      <w:r w:rsidR="00D33496" w:rsidRPr="00D33496">
        <w:rPr>
          <w:rFonts w:cs="Times New Roman"/>
          <w:noProof/>
          <w:szCs w:val="24"/>
          <w:vertAlign w:val="superscript"/>
        </w:rPr>
        <w:t>9</w:t>
      </w:r>
      <w:r>
        <w:rPr>
          <w:rFonts w:cs="Times New Roman"/>
          <w:szCs w:val="24"/>
        </w:rPr>
        <w:fldChar w:fldCharType="end"/>
      </w:r>
      <w:ins w:id="207" w:author="Wambaugh, John" w:date="2022-06-02T09:32:00Z">
        <w:r w:rsidR="00D33496">
          <w:rPr>
            <w:rFonts w:cs="Times New Roman"/>
            <w:szCs w:val="24"/>
          </w:rPr>
          <w:t>.</w:t>
        </w:r>
      </w:ins>
      <w:r w:rsidRPr="00D80D9A">
        <w:rPr>
          <w:rFonts w:cs="Times New Roman"/>
          <w:szCs w:val="24"/>
        </w:rPr>
        <w:t xml:space="preserve"> For species missing from </w:t>
      </w:r>
      <w:ins w:id="208" w:author="Wambaugh, John" w:date="2022-06-02T09:32:00Z">
        <w:r w:rsidR="00D33496">
          <w:rPr>
            <w:rFonts w:cs="Times New Roman"/>
            <w:szCs w:val="24"/>
          </w:rPr>
          <w:fldChar w:fldCharType="begin"/>
        </w:r>
        <w:r w:rsidR="00D33496">
          <w:rPr>
            <w:rFonts w:cs="Times New Roman"/>
            <w:szCs w:val="24"/>
          </w:rPr>
          <w:instrText xml:space="preserve"> ADDIN EN.CITE &lt;EndNote&gt;&lt;Cite AuthorYear="1"&gt;&lt;Author&gt;Oliver&lt;/Author&gt;&lt;Year&gt;1968&lt;/Year&gt;&lt;RecNum&gt;2870&lt;/RecNum&gt;&lt;DisplayText&gt;Oliver &lt;style face="superscript"&gt;9&lt;/style&gt;&lt;/DisplayText&gt;&lt;record&gt;&lt;rec-number&gt;2870&lt;/rec-number&gt;&lt;foreign-keys&gt;&lt;key app="EN" db-id="dxp509x5a22vtxe0xwpvw2rlpzrzpdv2x0d5" timestamp="1597171018"&gt;2870&lt;/key&gt;&lt;/foreign-keys&gt;&lt;ref-type name="Book"&gt;6&lt;/ref-type&gt;&lt;contributors&gt;&lt;authors&gt;&lt;author&gt;Oliver, Jean&lt;/author&gt;&lt;/authors&gt;&lt;/contributors&gt;&lt;titles&gt;&lt;title&gt;Nephrons and Kidneys: A Quantitative Study of Developmental and Evolutionary Mammalian Renal Architectonics&lt;/title&gt;&lt;/titles&gt;&lt;section&gt;116&lt;/section&gt;&lt;dates&gt;&lt;year&gt;1968&lt;/year&gt;&lt;/dates&gt;&lt;publisher&gt;Hoeber Medical Division, Harper &amp;amp; Row&lt;/publisher&gt;&lt;urls&gt;&lt;/urls&gt;&lt;/record&gt;&lt;/Cite&gt;&lt;/EndNote&gt;</w:instrText>
        </w:r>
        <w:r w:rsidR="00D33496">
          <w:rPr>
            <w:rFonts w:cs="Times New Roman"/>
            <w:szCs w:val="24"/>
          </w:rPr>
          <w:fldChar w:fldCharType="separate"/>
        </w:r>
        <w:r w:rsidR="00D33496">
          <w:rPr>
            <w:rFonts w:cs="Times New Roman"/>
            <w:noProof/>
            <w:szCs w:val="24"/>
          </w:rPr>
          <w:t xml:space="preserve">Oliver </w:t>
        </w:r>
        <w:r w:rsidR="00D33496" w:rsidRPr="00D33496">
          <w:rPr>
            <w:rFonts w:cs="Times New Roman"/>
            <w:noProof/>
            <w:szCs w:val="24"/>
            <w:vertAlign w:val="superscript"/>
          </w:rPr>
          <w:t>9</w:t>
        </w:r>
        <w:r w:rsidR="00D33496">
          <w:rPr>
            <w:rFonts w:cs="Times New Roman"/>
            <w:szCs w:val="24"/>
          </w:rPr>
          <w:fldChar w:fldCharType="end"/>
        </w:r>
      </w:ins>
      <w:ins w:id="209" w:author="Wambaugh, John" w:date="2022-06-02T09:33:00Z">
        <w:r w:rsidR="00D33496">
          <w:rPr>
            <w:rFonts w:cs="Times New Roman"/>
            <w:szCs w:val="24"/>
          </w:rPr>
          <w:t xml:space="preserve"> </w:t>
        </w:r>
      </w:ins>
      <w:del w:id="210" w:author="Wambaugh, John" w:date="2022-06-02T09:32:00Z">
        <w:r w:rsidRPr="00D80D9A" w:rsidDel="00D33496">
          <w:rPr>
            <w:rFonts w:cs="Times New Roman"/>
            <w:szCs w:val="24"/>
          </w:rPr>
          <w:delText>Oliver et al. 1968</w:delText>
        </w:r>
        <w:r w:rsidDel="00D33496">
          <w:rPr>
            <w:rFonts w:cs="Times New Roman"/>
            <w:szCs w:val="24"/>
          </w:rPr>
          <w:delText xml:space="preserve"> </w:delText>
        </w:r>
      </w:del>
      <w:r w:rsidRPr="00D80D9A">
        <w:rPr>
          <w:rFonts w:cs="Times New Roman"/>
          <w:szCs w:val="24"/>
        </w:rPr>
        <w:t>(Monkey), data for the four primary descriptors (body weight, kidney weight, proximal tubule length, and proximal tubule diameter) used in calculating other descriptors were interpolated via linear regression of Log10-transformed kidney weight</w:t>
      </w:r>
      <w:r>
        <w:rPr>
          <w:rFonts w:cs="Times New Roman"/>
          <w:szCs w:val="24"/>
        </w:rPr>
        <w:t>.</w:t>
      </w:r>
      <w:r w:rsidRPr="00D80D9A">
        <w:rPr>
          <w:rFonts w:cs="Times New Roman"/>
          <w:szCs w:val="24"/>
        </w:rPr>
        <w:t xml:space="preserve"> </w:t>
      </w:r>
      <w:r w:rsidRPr="00D80D9A">
        <w:rPr>
          <w:rFonts w:cs="Times New Roman"/>
          <w:szCs w:val="24"/>
        </w:rPr>
        <w:fldChar w:fldCharType="begin">
          <w:fldData xml:space="preserve">PEVuZE5vdGU+PENpdGU+PEF1dGhvcj5NYXVyeWE8L0F1dGhvcj48WWVhcj4yMDE4PC9ZZWFyPjxS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</w:fldData>
        </w:fldChar>
      </w:r>
      <w:r w:rsidR="00D33496">
        <w:rPr>
          <w:rFonts w:cs="Times New Roman"/>
          <w:szCs w:val="24"/>
        </w:rPr>
        <w:instrText xml:space="preserve"> ADDIN EN.CITE </w:instrText>
      </w:r>
      <w:r w:rsidR="00D33496">
        <w:rPr>
          <w:rFonts w:cs="Times New Roman"/>
          <w:szCs w:val="24"/>
        </w:rPr>
        <w:fldChar w:fldCharType="begin">
          <w:fldData xml:space="preserve">PEVuZE5vdGU+PENpdGU+PEF1dGhvcj5NYXVyeWE8L0F1dGhvcj48WWVhcj4yMDE4PC9ZZWFyPjxS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</w:fldData>
        </w:fldChar>
      </w:r>
      <w:r w:rsidR="00D33496">
        <w:rPr>
          <w:rFonts w:cs="Times New Roman"/>
          <w:szCs w:val="24"/>
        </w:rPr>
        <w:instrText xml:space="preserve"> ADDIN EN.CITE.DATA </w:instrText>
      </w:r>
      <w:r w:rsidR="00D33496">
        <w:rPr>
          <w:rFonts w:cs="Times New Roman"/>
          <w:szCs w:val="24"/>
        </w:rPr>
      </w:r>
      <w:r w:rsidR="00D33496">
        <w:rPr>
          <w:rFonts w:cs="Times New Roman"/>
          <w:szCs w:val="24"/>
        </w:rPr>
        <w:fldChar w:fldCharType="end"/>
      </w:r>
      <w:r w:rsidRPr="00D80D9A">
        <w:rPr>
          <w:rFonts w:cs="Times New Roman"/>
          <w:szCs w:val="24"/>
        </w:rPr>
        <w:fldChar w:fldCharType="separate"/>
      </w:r>
      <w:r w:rsidR="00D33496" w:rsidRPr="00D33496">
        <w:rPr>
          <w:rFonts w:cs="Times New Roman"/>
          <w:noProof/>
          <w:szCs w:val="24"/>
          <w:vertAlign w:val="superscript"/>
        </w:rPr>
        <w:t>10, 11</w:t>
      </w:r>
      <w:r w:rsidRPr="00D80D9A">
        <w:rPr>
          <w:rFonts w:cs="Times New Roman"/>
          <w:szCs w:val="24"/>
        </w:rPr>
        <w:fldChar w:fldCharType="end"/>
      </w:r>
      <w:r w:rsidRPr="00D80D9A">
        <w:rPr>
          <w:rFonts w:cs="Times New Roman"/>
          <w:szCs w:val="24"/>
        </w:rPr>
        <w:t xml:space="preserve"> All regressions were significant (p&lt;0.05) and had R</w:t>
      </w:r>
      <w:r w:rsidRPr="00D80D9A">
        <w:rPr>
          <w:rFonts w:cs="Times New Roman"/>
          <w:szCs w:val="24"/>
          <w:vertAlign w:val="superscript"/>
        </w:rPr>
        <w:t xml:space="preserve">2 </w:t>
      </w:r>
      <w:r w:rsidRPr="00D80D9A">
        <w:rPr>
          <w:rFonts w:cs="Times New Roman"/>
          <w:szCs w:val="24"/>
        </w:rPr>
        <w:t xml:space="preserve">≥ 0.67).         </w:t>
      </w:r>
    </w:p>
    <w:p w14:paraId="1FE98340" w14:textId="2DA2CD1A" w:rsidR="002E2501" w:rsidRPr="00D80D9A" w:rsidRDefault="002E2501" w:rsidP="00D33496">
      <w:pPr>
        <w:spacing w:line="480" w:lineRule="auto"/>
        <w:jc w:val="both"/>
        <w:rPr>
          <w:rFonts w:cs="Times New Roman"/>
          <w:szCs w:val="24"/>
        </w:rPr>
        <w:pPrChange w:id="211" w:author="Wambaugh, John" w:date="2022-06-02T09:35:00Z">
          <w:pPr>
            <w:spacing w:line="480" w:lineRule="auto"/>
          </w:pPr>
        </w:pPrChange>
      </w:pPr>
      <w:r w:rsidRPr="00D80D9A">
        <w:rPr>
          <w:rFonts w:cs="Times New Roman"/>
          <w:i/>
          <w:szCs w:val="24"/>
        </w:rPr>
        <w:t xml:space="preserve">Endogenous Chemicals. </w:t>
      </w:r>
      <w:r w:rsidRPr="00D80D9A">
        <w:rPr>
          <w:rFonts w:cs="Times New Roman"/>
          <w:szCs w:val="24"/>
        </w:rPr>
        <w:t>The similarity of exogenous and endogenous chemicals may influence how exogenous chemicals are metabolized in the body</w:t>
      </w:r>
      <w:r>
        <w:rPr>
          <w:rFonts w:cs="Times New Roman"/>
          <w:szCs w:val="24"/>
        </w:rPr>
        <w:t>,</w:t>
      </w:r>
      <w:r w:rsidRPr="00D80D9A">
        <w:rPr>
          <w:rFonts w:cs="Times New Roman"/>
          <w:szCs w:val="24"/>
        </w:rPr>
        <w:fldChar w:fldCharType="begin"/>
      </w:r>
      <w:r w:rsidR="00D33496">
        <w:rPr>
          <w:rFonts w:cs="Times New Roman"/>
          <w:szCs w:val="24"/>
        </w:rPr>
        <w:instrText xml:space="preserve"> ADDIN EN.CITE &lt;EndNote&gt;&lt;Cite&gt;&lt;Author&gt;O&amp;apos;Hagan&lt;/Author&gt;&lt;Year&gt;2015&lt;/Year&gt;&lt;RecNum&gt;2577&lt;/RecNum&gt;&lt;DisplayText&gt;&lt;style face="superscript"&gt;12&lt;/style&gt;&lt;/DisplayText&gt;&lt;record&gt;&lt;rec-number&gt;2577&lt;/rec-number&gt;&lt;foreign-keys&gt;&lt;key app="EN" db-id="dxp509x5a22vtxe0xwpvw2rlpzrzpdv2x0d5" timestamp="1576870100"&gt;2577&lt;/key&gt;&lt;key app="ENWeb" db-id=""&gt;0&lt;/key&gt;&lt;/foreign-keys&gt;&lt;ref-type name="Journal Article"&gt;17&lt;/ref-type&gt;&lt;contributors&gt;&lt;authors&gt;&lt;author&gt;O&amp;apos;Hagan, S.&lt;/author&gt;&lt;author&gt;Kell, D. B.&lt;/author&gt;&lt;/authors&gt;&lt;/contributors&gt;&lt;auth-address&gt;School of Chemistry, The University of Manchester Manchester, UK ; The Manchester Institute of Biotechnology, The University of Manchester Manchester, UK.&lt;/auth-address&gt;&lt;titles&gt;&lt;title&gt;Understanding the foundations of the structural similarities between marketed drugs and endogenous human metabolites&lt;/title&gt;&lt;secondary-title&gt;Front Pharmacol&lt;/secondary-title&gt;&lt;/titles&gt;&lt;periodical&gt;&lt;full-title&gt;Front Pharmacol&lt;/full-title&gt;&lt;/periodical&gt;&lt;pages&gt;105&lt;/pages&gt;&lt;volume&gt;6&lt;/volume&gt;&lt;edition&gt;2015/06/02&lt;/edition&gt;&lt;keywords&gt;&lt;keyword&gt;cheminformatics&lt;/keyword&gt;&lt;keyword&gt;drug transporters&lt;/keyword&gt;&lt;keyword&gt;encodings&lt;/keyword&gt;&lt;keyword&gt;endogenites&lt;/keyword&gt;&lt;keyword&gt;metabolomics&lt;/keyword&gt;&lt;/keywords&gt;&lt;dates&gt;&lt;year&gt;2015&lt;/year&gt;&lt;/dates&gt;&lt;isbn&gt;1663-9812 (Print)&amp;#xD;1663-9812 (Linking)&lt;/isbn&gt;&lt;accession-num&gt;26029108&lt;/accession-num&gt;&lt;urls&gt;&lt;related-urls&gt;&lt;url&gt;https://www.ncbi.nlm.nih.gov/pubmed/26029108&lt;/url&gt;&lt;/related-urls&gt;&lt;/urls&gt;&lt;custom2&gt;PMC4429554&lt;/custom2&gt;&lt;electronic-resource-num&gt;10.3389/fphar.2015.00105&lt;/electronic-resource-num&gt;&lt;/record&gt;&lt;/Cite&gt;&lt;/EndNote&gt;</w:instrText>
      </w:r>
      <w:r w:rsidRPr="00D80D9A">
        <w:rPr>
          <w:rFonts w:cs="Times New Roman"/>
          <w:szCs w:val="24"/>
        </w:rPr>
        <w:fldChar w:fldCharType="separate"/>
      </w:r>
      <w:r w:rsidR="00D33496" w:rsidRPr="00D33496">
        <w:rPr>
          <w:rFonts w:cs="Times New Roman"/>
          <w:noProof/>
          <w:szCs w:val="24"/>
          <w:vertAlign w:val="superscript"/>
        </w:rPr>
        <w:t>12</w:t>
      </w:r>
      <w:r w:rsidRPr="00D80D9A">
        <w:rPr>
          <w:rFonts w:cs="Times New Roman"/>
          <w:szCs w:val="24"/>
        </w:rPr>
        <w:fldChar w:fldCharType="end"/>
      </w:r>
      <w:r w:rsidRPr="00D80D9A">
        <w:rPr>
          <w:rFonts w:cs="Times New Roman"/>
          <w:szCs w:val="24"/>
        </w:rPr>
        <w:t xml:space="preserve"> and several PFAS chemical have similar non-fluorinated endogenous analogs. To incorporate this information into a predictor dataset, we identified a set of 894 endogenous compounds (include method here). To assess similarity between PFAS compounds and endogenous compounds, we calculated two sets of molecular descriptors, including PubChem and Morgan fingerprints.</w:t>
      </w:r>
      <w:r>
        <w:rPr>
          <w:rFonts w:cs="Times New Roman"/>
          <w:szCs w:val="24"/>
        </w:rPr>
        <w:t xml:space="preserve"> The PubChem</w:t>
      </w:r>
      <w:r w:rsidRPr="00D80D9A">
        <w:rPr>
          <w:rFonts w:cs="Times New Roman"/>
          <w:szCs w:val="24"/>
        </w:rPr>
        <w:t xml:space="preserve"> method simply constructs a fingerprint based on the presence of absence of a list of molecular characteristics</w:t>
      </w:r>
      <w:r>
        <w:rPr>
          <w:rFonts w:cs="Times New Roman"/>
          <w:szCs w:val="24"/>
        </w:rPr>
        <w:t>.</w:t>
      </w:r>
      <w:r>
        <w:rPr>
          <w:rFonts w:cs="Times New Roman"/>
          <w:szCs w:val="24"/>
        </w:rPr>
        <w:fldChar w:fldCharType="begin"/>
      </w:r>
      <w:r w:rsidR="00D33496">
        <w:rPr>
          <w:rFonts w:cs="Times New Roman"/>
          <w:szCs w:val="24"/>
        </w:rPr>
        <w:instrText xml:space="preserve"> ADDIN EN.CITE &lt;EndNote&gt;&lt;Cite&gt;&lt;Author&gt;Bolton&lt;/Author&gt;&lt;Year&gt;2008&lt;/Year&gt;&lt;RecNum&gt;4881&lt;/RecNum&gt;&lt;DisplayText&gt;&lt;style face="superscript"&gt;13&lt;/style&gt;&lt;/DisplayText&gt;&lt;record&gt;&lt;rec-number&gt;4881&lt;/rec-number&gt;&lt;foreign-keys&gt;&lt;key app="EN" db-id="dxp509x5a22vtxe0xwpvw2rlpzrzpdv2x0d5" timestamp="1637345839"&gt;4881&lt;/key&gt;&lt;/foreign-keys&gt;&lt;ref-type name="Book Section"&gt;5&lt;/ref-type&gt;&lt;contributors&gt;&lt;authors&gt;&lt;author&gt;Bolton, E.E. &lt;/author&gt;&lt;author&gt;Wang, Y.&lt;/author&gt;&lt;author&gt;Thiessen, P.A.&lt;/author&gt;&lt;author&gt;Bryant, S.H.,&lt;/author&gt;&lt;/authors&gt;&lt;/contributors&gt;&lt;titles&gt;&lt;title&gt;PubChem: integrated platform of small molecules and biological activities&lt;/title&gt;&lt;secondary-title&gt;Annual reports in computational chemistry &lt;/secondary-title&gt;&lt;/titles&gt;&lt;pages&gt;217-241&lt;/pages&gt;&lt;volume&gt;4&lt;/volume&gt;&lt;dates&gt;&lt;year&gt;2008&lt;/year&gt;&lt;/dates&gt;&lt;publisher&gt;Elsevier&lt;/publisher&gt;&lt;urls&gt;&lt;/urls&gt;&lt;/record&gt;&lt;/Cite&gt;&lt;/EndNote&gt;</w:instrText>
      </w:r>
      <w:r>
        <w:rPr>
          <w:rFonts w:cs="Times New Roman"/>
          <w:szCs w:val="24"/>
        </w:rPr>
        <w:fldChar w:fldCharType="separate"/>
      </w:r>
      <w:r w:rsidR="00D33496" w:rsidRPr="00D33496">
        <w:rPr>
          <w:rFonts w:cs="Times New Roman"/>
          <w:noProof/>
          <w:szCs w:val="24"/>
          <w:vertAlign w:val="superscript"/>
        </w:rPr>
        <w:t>13</w:t>
      </w:r>
      <w:r>
        <w:rPr>
          <w:rFonts w:cs="Times New Roman"/>
          <w:szCs w:val="24"/>
        </w:rPr>
        <w:fldChar w:fldCharType="end"/>
      </w:r>
      <w:r w:rsidRPr="00D80D9A">
        <w:rPr>
          <w:rFonts w:cs="Times New Roman"/>
          <w:szCs w:val="24"/>
        </w:rPr>
        <w:t xml:space="preserve"> The latter method is called a “circular” molecular descriptor, as it describes molecular structures by way of circular atom neighborhoods</w:t>
      </w:r>
      <w:r>
        <w:rPr>
          <w:rFonts w:cs="Times New Roman"/>
          <w:szCs w:val="24"/>
        </w:rPr>
        <w:t>.</w:t>
      </w:r>
      <w:r>
        <w:rPr>
          <w:rFonts w:cs="Times New Roman"/>
          <w:szCs w:val="24"/>
        </w:rPr>
        <w:fldChar w:fldCharType="begin"/>
      </w:r>
      <w:r w:rsidR="00D33496">
        <w:rPr>
          <w:rFonts w:cs="Times New Roman"/>
          <w:szCs w:val="24"/>
        </w:rPr>
        <w:instrText xml:space="preserve"> ADDIN EN.CITE &lt;EndNote&gt;&lt;Cite&gt;&lt;Author&gt;Morgan&lt;/Author&gt;&lt;Year&gt;1965&lt;/Year&gt;&lt;RecNum&gt;2930&lt;/RecNum&gt;&lt;DisplayText&gt;&lt;style face="superscript"&gt;14&lt;/style&gt;&lt;/DisplayText&gt;&lt;record&gt;&lt;rec-number&gt;2930&lt;/rec-number&gt;&lt;foreign-keys&gt;&lt;key app="EN" db-id="dxp509x5a22vtxe0xwpvw2rlpzrzpdv2x0d5" timestamp="1615927392"&gt;2930&lt;/key&gt;&lt;key app="ENWeb" db-id=""&gt;0&lt;/key&gt;&lt;/foreign-keys&gt;&lt;ref-type name="Journal Article"&gt;17&lt;/ref-type&gt;&lt;contributors&gt;&lt;authors&gt;&lt;author&gt;Morgan, H.L.&lt;/author&gt;&lt;/authors&gt;&lt;/contributors&gt;&lt;titles&gt;&lt;title&gt;The generation of a unique machine description for chemical structures-a technique developed at chemical abstracts service&lt;/title&gt;&lt;secondary-title&gt;The Journal of Chemical Documentation&lt;/secondary-title&gt;&lt;/titles&gt;&lt;periodical&gt;&lt;full-title&gt;The Journal of Chemical Documentation&lt;/full-title&gt;&lt;/periodical&gt;&lt;pages&gt;107-113&lt;/pages&gt;&lt;volume&gt;5&lt;/volume&gt;&lt;number&gt;2&lt;/number&gt;&lt;dates&gt;&lt;year&gt;1965&lt;/year&gt;&lt;/dates&gt;&lt;urls&gt;&lt;/urls&gt;&lt;/record&gt;&lt;/Cite&gt;&lt;/EndNote&gt;</w:instrText>
      </w:r>
      <w:r>
        <w:rPr>
          <w:rFonts w:cs="Times New Roman"/>
          <w:szCs w:val="24"/>
        </w:rPr>
        <w:fldChar w:fldCharType="separate"/>
      </w:r>
      <w:r w:rsidR="00D33496" w:rsidRPr="00D33496">
        <w:rPr>
          <w:rFonts w:cs="Times New Roman"/>
          <w:noProof/>
          <w:szCs w:val="24"/>
          <w:vertAlign w:val="superscript"/>
        </w:rPr>
        <w:t>14</w:t>
      </w:r>
      <w:r>
        <w:rPr>
          <w:rFonts w:cs="Times New Roman"/>
          <w:szCs w:val="24"/>
        </w:rPr>
        <w:fldChar w:fldCharType="end"/>
      </w:r>
      <w:r w:rsidRPr="00D80D9A">
        <w:rPr>
          <w:rFonts w:cs="Times New Roman"/>
          <w:szCs w:val="24"/>
        </w:rPr>
        <w:t xml:space="preserve"> We then calculated similarity scores between this set and each included PFAS compound using the </w:t>
      </w:r>
      <w:proofErr w:type="spellStart"/>
      <w:r w:rsidRPr="00D80D9A">
        <w:rPr>
          <w:rFonts w:cs="Times New Roman"/>
          <w:szCs w:val="24"/>
        </w:rPr>
        <w:t>Tanimoto</w:t>
      </w:r>
      <w:proofErr w:type="spellEnd"/>
      <w:r w:rsidRPr="00D80D9A">
        <w:rPr>
          <w:rFonts w:cs="Times New Roman"/>
          <w:szCs w:val="24"/>
        </w:rPr>
        <w:t xml:space="preserve"> method (</w:t>
      </w:r>
      <w:del w:id="212" w:author="Wambaugh, John" w:date="2022-06-02T09:32:00Z">
        <w:r w:rsidRPr="00D80D9A" w:rsidDel="00D33496">
          <w:rPr>
            <w:rFonts w:cs="Times New Roman"/>
            <w:szCs w:val="24"/>
          </w:rPr>
          <w:delText>i.e.</w:delText>
        </w:r>
      </w:del>
      <w:ins w:id="213" w:author="Wambaugh, John" w:date="2022-06-02T09:32:00Z">
        <w:r w:rsidR="00D33496">
          <w:rPr>
            <w:rFonts w:cs="Times New Roman"/>
            <w:szCs w:val="24"/>
          </w:rPr>
          <w:t>that is</w:t>
        </w:r>
      </w:ins>
      <w:r w:rsidRPr="00D80D9A">
        <w:rPr>
          <w:rFonts w:cs="Times New Roman"/>
          <w:szCs w:val="24"/>
        </w:rPr>
        <w:t>, Jaccard similarity</w:t>
      </w:r>
      <w:r>
        <w:rPr>
          <w:rFonts w:cs="Times New Roman"/>
          <w:szCs w:val="24"/>
        </w:rPr>
        <w:t>).</w:t>
      </w:r>
      <w:r>
        <w:rPr>
          <w:rFonts w:cs="Times New Roman"/>
          <w:szCs w:val="24"/>
        </w:rPr>
        <w:fldChar w:fldCharType="begin"/>
      </w:r>
      <w:r w:rsidR="00D33496">
        <w:rPr>
          <w:rFonts w:cs="Times New Roman"/>
          <w:szCs w:val="24"/>
        </w:rPr>
        <w:instrText xml:space="preserve"> ADDIN EN.CITE &lt;EndNote&gt;&lt;Cite&gt;&lt;Author&gt;Tanimoto&lt;/Author&gt;&lt;Year&gt;1958&lt;/Year&gt;&lt;RecNum&gt;4882&lt;/RecNum&gt;&lt;DisplayText&gt;&lt;style face="superscript"&gt;15&lt;/style&gt;&lt;/DisplayText&gt;&lt;record&gt;&lt;rec-number&gt;4882&lt;/rec-number&gt;&lt;foreign-keys&gt;&lt;key app="EN" db-id="dxp509x5a22vtxe0xwpvw2rlpzrzpdv2x0d5" timestamp="1637346161"&gt;4882&lt;/key&gt;&lt;/foreign-keys&gt;&lt;ref-type name="Book"&gt;6&lt;/ref-type&gt;&lt;contributors&gt;&lt;authors&gt;&lt;author&gt;Tanimoto, T.T.&lt;/author&gt;&lt;/authors&gt;&lt;/contributors&gt;&lt;titles&gt;&lt;title&gt;Elementary mathematical theory of classification and prediction.&lt;/title&gt;&lt;/titles&gt;&lt;pages&gt;10&lt;/pages&gt;&lt;dates&gt;&lt;year&gt;1958&lt;/year&gt;&lt;/dates&gt;&lt;pub-location&gt;New York&lt;/pub-location&gt;&lt;publisher&gt;IBM&lt;/publisher&gt;&lt;work-type&gt;Internal&lt;/work-type&gt;&lt;urls&gt;&lt;/urls&gt;&lt;/record&gt;&lt;/Cite&gt;&lt;/EndNote&gt;</w:instrText>
      </w:r>
      <w:r>
        <w:rPr>
          <w:rFonts w:cs="Times New Roman"/>
          <w:szCs w:val="24"/>
        </w:rPr>
        <w:fldChar w:fldCharType="separate"/>
      </w:r>
      <w:r w:rsidR="00D33496" w:rsidRPr="00D33496">
        <w:rPr>
          <w:rFonts w:cs="Times New Roman"/>
          <w:noProof/>
          <w:szCs w:val="24"/>
          <w:vertAlign w:val="superscript"/>
        </w:rPr>
        <w:t>15</w:t>
      </w:r>
      <w:r>
        <w:rPr>
          <w:rFonts w:cs="Times New Roman"/>
          <w:szCs w:val="24"/>
        </w:rPr>
        <w:fldChar w:fldCharType="end"/>
      </w:r>
      <w:r w:rsidRPr="00D80D9A">
        <w:rPr>
          <w:rFonts w:cs="Times New Roman"/>
          <w:szCs w:val="24"/>
        </w:rPr>
        <w:t xml:space="preserve"> The </w:t>
      </w:r>
      <w:proofErr w:type="spellStart"/>
      <w:r w:rsidRPr="00D80D9A">
        <w:rPr>
          <w:rFonts w:cs="Times New Roman"/>
          <w:szCs w:val="24"/>
        </w:rPr>
        <w:t>Tanimoto</w:t>
      </w:r>
      <w:proofErr w:type="spellEnd"/>
      <w:r w:rsidRPr="00D80D9A">
        <w:rPr>
          <w:rFonts w:cs="Times New Roman"/>
          <w:szCs w:val="24"/>
        </w:rPr>
        <w:t xml:space="preserve"> scores each of these chemicals for each PFAS chemical was then assembled. From here, we reasoned </w:t>
      </w:r>
      <w:proofErr w:type="gramStart"/>
      <w:r w:rsidRPr="00D80D9A">
        <w:rPr>
          <w:rFonts w:cs="Times New Roman"/>
          <w:szCs w:val="24"/>
        </w:rPr>
        <w:t>that molecules</w:t>
      </w:r>
      <w:proofErr w:type="gramEnd"/>
      <w:r w:rsidRPr="00D80D9A">
        <w:rPr>
          <w:rFonts w:cs="Times New Roman"/>
          <w:szCs w:val="24"/>
        </w:rPr>
        <w:t xml:space="preserve"> with the highest or lowest similarities with PFAS chemicals might be useful as predictors of toxicokinetic properties. So, the endogenous chemicals with the highest and lowest similarity score with each PFAS chemical was identified. Then, </w:t>
      </w:r>
      <w:proofErr w:type="gramStart"/>
      <w:r w:rsidRPr="00D80D9A">
        <w:rPr>
          <w:rFonts w:cs="Times New Roman"/>
          <w:szCs w:val="24"/>
        </w:rPr>
        <w:t>all of</w:t>
      </w:r>
      <w:proofErr w:type="gramEnd"/>
      <w:r w:rsidRPr="00D80D9A">
        <w:rPr>
          <w:rFonts w:cs="Times New Roman"/>
          <w:szCs w:val="24"/>
        </w:rPr>
        <w:t xml:space="preserve"> the unique chemicals in this “high-low” set were assembled, along with their similarity scores. Finally, because xenobiotics generally </w:t>
      </w:r>
      <w:proofErr w:type="gramStart"/>
      <w:r w:rsidRPr="00D80D9A">
        <w:rPr>
          <w:rFonts w:cs="Times New Roman"/>
          <w:szCs w:val="24"/>
        </w:rPr>
        <w:t>have to</w:t>
      </w:r>
      <w:proofErr w:type="gramEnd"/>
      <w:r w:rsidRPr="00D80D9A">
        <w:rPr>
          <w:rFonts w:cs="Times New Roman"/>
          <w:szCs w:val="24"/>
        </w:rPr>
        <w:t xml:space="preserve"> be very similar to endogenous compounds to activate molecular receptors(citation), we discretized similarity values at a threshold value &gt;=0.9 being either similar (1) or dissimilar (0). We also considered using the maximum similarity between any endogenous </w:t>
      </w:r>
      <w:r w:rsidRPr="00D80D9A">
        <w:rPr>
          <w:rFonts w:cs="Times New Roman"/>
          <w:szCs w:val="24"/>
        </w:rPr>
        <w:lastRenderedPageBreak/>
        <w:t xml:space="preserve">chemical in the set as a predictor. However, sets of endogenous chemicals are likely to change in the future, and pairwise comparisons between many chemicals are computational expensive. As this would made applications to new chemicals challenging, we decided to not include this as predictor.      </w:t>
      </w:r>
    </w:p>
    <w:p w14:paraId="5C5CE984" w14:textId="030A4635" w:rsidR="002E2501" w:rsidRPr="00D80D9A" w:rsidRDefault="002E2501" w:rsidP="00D33496">
      <w:pPr>
        <w:spacing w:line="480" w:lineRule="auto"/>
        <w:jc w:val="both"/>
        <w:rPr>
          <w:rFonts w:cs="Times New Roman"/>
          <w:szCs w:val="24"/>
        </w:rPr>
        <w:pPrChange w:id="214" w:author="Wambaugh, John" w:date="2022-06-02T09:35:00Z">
          <w:pPr>
            <w:spacing w:line="480" w:lineRule="auto"/>
          </w:pPr>
        </w:pPrChange>
      </w:pPr>
      <w:r w:rsidRPr="00D80D9A">
        <w:rPr>
          <w:rFonts w:cs="Times New Roman"/>
          <w:i/>
          <w:szCs w:val="24"/>
        </w:rPr>
        <w:t>Protein Binding</w:t>
      </w:r>
      <w:r w:rsidRPr="00D80D9A">
        <w:rPr>
          <w:rFonts w:cs="Times New Roman"/>
          <w:szCs w:val="24"/>
        </w:rPr>
        <w:t>. Perfluorinated chemicals bind to specific proteins in the liver and to albumin in serum, which likely influence metabolism rates</w:t>
      </w:r>
      <w:r>
        <w:rPr>
          <w:rFonts w:cs="Times New Roman"/>
          <w:szCs w:val="24"/>
        </w:rPr>
        <w:fldChar w:fldCharType="begin">
          <w:fldData xml:space="preserve">PEVuZE5vdGU+PENpdGU+PEF1dGhvcj5MYXU8L0F1dGhvcj48WWVhcj4yMDE1PC9ZZWFyPjxSZWNO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</w:fldData>
        </w:fldChar>
      </w:r>
      <w:r w:rsidR="00D33496">
        <w:rPr>
          <w:rFonts w:cs="Times New Roman"/>
          <w:szCs w:val="24"/>
        </w:rPr>
        <w:instrText xml:space="preserve"> ADDIN EN.CITE </w:instrText>
      </w:r>
      <w:r w:rsidR="00D33496">
        <w:rPr>
          <w:rFonts w:cs="Times New Roman"/>
          <w:szCs w:val="24"/>
        </w:rPr>
        <w:fldChar w:fldCharType="begin">
          <w:fldData xml:space="preserve">PEVuZE5vdGU+PENpdGU+PEF1dGhvcj5MYXU8L0F1dGhvcj48WWVhcj4yMDE1PC9ZZWFyPjxSZWNO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</w:fldData>
        </w:fldChar>
      </w:r>
      <w:r w:rsidR="00D33496">
        <w:rPr>
          <w:rFonts w:cs="Times New Roman"/>
          <w:szCs w:val="24"/>
        </w:rPr>
        <w:instrText xml:space="preserve"> ADDIN EN.CITE.DATA </w:instrText>
      </w:r>
      <w:r w:rsidR="00D33496">
        <w:rPr>
          <w:rFonts w:cs="Times New Roman"/>
          <w:szCs w:val="24"/>
        </w:rPr>
      </w:r>
      <w:r w:rsidR="00D33496">
        <w:rPr>
          <w:rFonts w:cs="Times New Roman"/>
          <w:szCs w:val="24"/>
        </w:rPr>
        <w:fldChar w:fldCharType="end"/>
      </w:r>
      <w:r>
        <w:rPr>
          <w:rFonts w:cs="Times New Roman"/>
          <w:szCs w:val="24"/>
        </w:rPr>
        <w:fldChar w:fldCharType="separate"/>
      </w:r>
      <w:r w:rsidR="00D33496" w:rsidRPr="00D33496">
        <w:rPr>
          <w:rFonts w:cs="Times New Roman"/>
          <w:noProof/>
          <w:szCs w:val="24"/>
          <w:vertAlign w:val="superscript"/>
        </w:rPr>
        <w:t>8</w:t>
      </w:r>
      <w:r>
        <w:rPr>
          <w:rFonts w:cs="Times New Roman"/>
          <w:szCs w:val="24"/>
        </w:rPr>
        <w:fldChar w:fldCharType="end"/>
      </w:r>
      <w:r w:rsidRPr="00D80D9A">
        <w:rPr>
          <w:rFonts w:cs="Times New Roman"/>
          <w:szCs w:val="24"/>
        </w:rPr>
        <w:t>. To account for this, experimentally derived serum-albumin binding rate constants (Ka(M</w:t>
      </w:r>
      <w:r w:rsidRPr="00D80D9A">
        <w:rPr>
          <w:rFonts w:cs="Times New Roman"/>
          <w:szCs w:val="24"/>
          <w:vertAlign w:val="superscript"/>
        </w:rPr>
        <w:t>-1</w:t>
      </w:r>
      <w:r w:rsidRPr="00D80D9A">
        <w:rPr>
          <w:rFonts w:cs="Times New Roman"/>
          <w:szCs w:val="24"/>
        </w:rPr>
        <w:t xml:space="preserve">)) </w:t>
      </w:r>
      <w:r w:rsidRPr="00D80D9A">
        <w:rPr>
          <w:rFonts w:cs="Times New Roman"/>
          <w:szCs w:val="24"/>
        </w:rPr>
        <w:fldChar w:fldCharType="begin">
          <w:fldData xml:space="preserve">PEVuZE5vdGU+PENpdGU+PEF1dGhvcj5IYW48L0F1dGhvcj48WWVhcj4yMDEyPC9ZZWFyPjxSZWNO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</w:fldData>
        </w:fldChar>
      </w:r>
      <w:r>
        <w:rPr>
          <w:rFonts w:cs="Times New Roman"/>
          <w:szCs w:val="24"/>
        </w:rPr>
        <w:instrText xml:space="preserve"> ADDIN EN.CITE </w:instrText>
      </w:r>
      <w:r>
        <w:rPr>
          <w:rFonts w:cs="Times New Roman"/>
          <w:szCs w:val="24"/>
        </w:rPr>
        <w:fldChar w:fldCharType="begin">
          <w:fldData xml:space="preserve">PEVuZE5vdGU+PENpdGU+PEF1dGhvcj5IYW48L0F1dGhvcj48WWVhcj4yMDEyPC9ZZWFyPjxSZWNO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</w:fldData>
        </w:fldChar>
      </w:r>
      <w:r>
        <w:rPr>
          <w:rFonts w:cs="Times New Roman"/>
          <w:szCs w:val="24"/>
        </w:rPr>
        <w:instrText xml:space="preserve"> ADDIN EN.CITE.DATA </w:instrText>
      </w:r>
      <w:r>
        <w:rPr>
          <w:rFonts w:cs="Times New Roman"/>
          <w:szCs w:val="24"/>
        </w:rPr>
      </w:r>
      <w:r>
        <w:rPr>
          <w:rFonts w:cs="Times New Roman"/>
          <w:szCs w:val="24"/>
        </w:rPr>
        <w:fldChar w:fldCharType="end"/>
      </w:r>
      <w:r w:rsidRPr="00D80D9A">
        <w:rPr>
          <w:rFonts w:cs="Times New Roman"/>
          <w:szCs w:val="24"/>
        </w:rPr>
      </w:r>
      <w:r w:rsidRPr="00D80D9A">
        <w:rPr>
          <w:rFonts w:cs="Times New Roman"/>
          <w:szCs w:val="24"/>
        </w:rPr>
        <w:fldChar w:fldCharType="separate"/>
      </w:r>
      <w:r w:rsidRPr="002E2501">
        <w:rPr>
          <w:rFonts w:cs="Times New Roman"/>
          <w:noProof/>
          <w:szCs w:val="24"/>
          <w:vertAlign w:val="superscript"/>
        </w:rPr>
        <w:t>4</w:t>
      </w:r>
      <w:r w:rsidRPr="00D80D9A">
        <w:rPr>
          <w:rFonts w:cs="Times New Roman"/>
          <w:szCs w:val="24"/>
        </w:rPr>
        <w:fldChar w:fldCharType="end"/>
      </w:r>
      <w:r w:rsidRPr="00D80D9A">
        <w:rPr>
          <w:rFonts w:cs="Times New Roman"/>
          <w:szCs w:val="24"/>
        </w:rPr>
        <w:t xml:space="preserve"> and binding rate disassociation constants to the fatty acid binding protein (L-FABP) </w:t>
      </w:r>
      <w:r w:rsidRPr="00D80D9A">
        <w:rPr>
          <w:rFonts w:cs="Times New Roman"/>
          <w:szCs w:val="24"/>
        </w:rPr>
        <w:fldChar w:fldCharType="begin"/>
      </w:r>
      <w:r w:rsidR="00D33496">
        <w:rPr>
          <w:rFonts w:cs="Times New Roman"/>
          <w:szCs w:val="24"/>
        </w:rPr>
        <w:instrText xml:space="preserve"> ADDIN EN.CITE &lt;EndNote&gt;&lt;Cite&gt;&lt;Author&gt;Zhang&lt;/Author&gt;&lt;Year&gt;2013&lt;/Year&gt;&lt;RecNum&gt;2579&lt;/RecNum&gt;&lt;DisplayText&gt;&lt;style face="superscript"&gt;16&lt;/style&gt;&lt;/DisplayText&gt;&lt;record&gt;&lt;rec-number&gt;2579&lt;/rec-number&gt;&lt;foreign-keys&gt;&lt;key app="EN" db-id="dxp509x5a22vtxe0xwpvw2rlpzrzpdv2x0d5" timestamp="1576870140"&gt;2579&lt;/key&gt;&lt;key app="ENWeb" db-id=""&gt;0&lt;/key&gt;&lt;/foreign-keys&gt;&lt;ref-type name="Journal Article"&gt;17&lt;/ref-type&gt;&lt;contributors&gt;&lt;authors&gt;&lt;author&gt;Zhang, L.&lt;/author&gt;&lt;author&gt;Ren, X. M.&lt;/author&gt;&lt;author&gt;Guo, L. H.&lt;/author&gt;&lt;/authors&gt;&lt;/contributors&gt;&lt;auth-address&gt;State Key Laboratory of Environmental Chemistry and Ecotoxicology, Research Center for Eco-Environmental Sciences, Chinese Academy of Sciences , P.O. Box 2871, 18 Shuangqing Road, Beijing 100085, China.&lt;/auth-address&gt;&lt;titles&gt;&lt;title&gt;Structure-based investigation on the interaction of perfluorinated compounds with human liver fatty acid binding protein&lt;/title&gt;&lt;secondary-title&gt;Environ Sci Technol&lt;/secondary-title&gt;&lt;/titles&gt;&lt;periodical&gt;&lt;full-title&gt;Environ Sci Technol&lt;/full-title&gt;&lt;/periodical&gt;&lt;pages&gt;11293-301&lt;/pages&gt;&lt;volume&gt;47&lt;/volume&gt;&lt;number&gt;19&lt;/number&gt;&lt;edition&gt;2013/09/07&lt;/edition&gt;&lt;keywords&gt;&lt;keyword&gt;Alkanesulfonic Acids/chemistry/*metabolism&lt;/keyword&gt;&lt;keyword&gt;Fatty Acid-Binding Proteins/*metabolism&lt;/keyword&gt;&lt;keyword&gt;Fatty Acids/chemistry/*metabolism&lt;/keyword&gt;&lt;keyword&gt;Fluorocarbons/chemistry/*metabolism&lt;/keyword&gt;&lt;keyword&gt;Humans&lt;/keyword&gt;&lt;/keywords&gt;&lt;dates&gt;&lt;year&gt;2013&lt;/year&gt;&lt;pub-dates&gt;&lt;date&gt;Oct 1&lt;/date&gt;&lt;/pub-dates&gt;&lt;/dates&gt;&lt;isbn&gt;1520-5851 (Electronic)&amp;#xD;0013-936X (Linking)&lt;/isbn&gt;&lt;accession-num&gt;24006842&lt;/accession-num&gt;&lt;urls&gt;&lt;related-urls&gt;&lt;url&gt;https://www.ncbi.nlm.nih.gov/pubmed/24006842&lt;/url&gt;&lt;/related-urls&gt;&lt;/urls&gt;&lt;electronic-resource-num&gt;10.1021/es4026722&lt;/electronic-resource-num&gt;&lt;/record&gt;&lt;/Cite&gt;&lt;/EndNote&gt;</w:instrText>
      </w:r>
      <w:r w:rsidRPr="00D80D9A">
        <w:rPr>
          <w:rFonts w:cs="Times New Roman"/>
          <w:szCs w:val="24"/>
        </w:rPr>
        <w:fldChar w:fldCharType="separate"/>
      </w:r>
      <w:r w:rsidR="00D33496" w:rsidRPr="00D33496">
        <w:rPr>
          <w:rFonts w:cs="Times New Roman"/>
          <w:noProof/>
          <w:szCs w:val="24"/>
          <w:vertAlign w:val="superscript"/>
        </w:rPr>
        <w:t>16</w:t>
      </w:r>
      <w:r w:rsidRPr="00D80D9A">
        <w:rPr>
          <w:rFonts w:cs="Times New Roman"/>
          <w:szCs w:val="24"/>
        </w:rPr>
        <w:fldChar w:fldCharType="end"/>
      </w:r>
      <w:r w:rsidRPr="00D80D9A">
        <w:rPr>
          <w:rFonts w:cs="Times New Roman"/>
          <w:szCs w:val="24"/>
        </w:rPr>
        <w:t xml:space="preserve"> were added for a subset of available PFAS chemicals.</w:t>
      </w:r>
    </w:p>
    <w:p w14:paraId="737760CA" w14:textId="77777777" w:rsidR="002E2501" w:rsidRPr="00D80D9A" w:rsidRDefault="002E2501" w:rsidP="00D33496">
      <w:pPr>
        <w:spacing w:line="480" w:lineRule="auto"/>
        <w:jc w:val="both"/>
        <w:rPr>
          <w:rFonts w:cs="Times New Roman"/>
          <w:szCs w:val="24"/>
        </w:rPr>
        <w:pPrChange w:id="215" w:author="Wambaugh, John" w:date="2022-06-02T09:35:00Z">
          <w:pPr>
            <w:spacing w:line="480" w:lineRule="auto"/>
          </w:pPr>
        </w:pPrChange>
      </w:pPr>
      <w:r w:rsidRPr="00D80D9A">
        <w:rPr>
          <w:rFonts w:cs="Times New Roman"/>
          <w:i/>
          <w:iCs/>
          <w:szCs w:val="24"/>
        </w:rPr>
        <w:t>Ether bond.</w:t>
      </w:r>
      <w:r w:rsidRPr="00D80D9A">
        <w:rPr>
          <w:rFonts w:cs="Times New Roman"/>
          <w:szCs w:val="24"/>
        </w:rPr>
        <w:t xml:space="preserve"> Some perfluorinated chemicals have been designed to include an ether bond </w:t>
      </w:r>
      <w:proofErr w:type="gramStart"/>
      <w:r w:rsidRPr="00D80D9A">
        <w:rPr>
          <w:rFonts w:cs="Times New Roman"/>
          <w:szCs w:val="24"/>
        </w:rPr>
        <w:t>in order to</w:t>
      </w:r>
      <w:proofErr w:type="gramEnd"/>
      <w:r w:rsidRPr="00D80D9A">
        <w:rPr>
          <w:rFonts w:cs="Times New Roman"/>
          <w:szCs w:val="24"/>
        </w:rPr>
        <w:t xml:space="preserve"> facilitate more rapid metabolism. To account for this, a binary descriptor was included denoting the inclusion of an ether bond along the carbon backbone.   </w:t>
      </w:r>
    </w:p>
    <w:p w14:paraId="45C91E8B" w14:textId="2812C63B" w:rsidR="002E2501" w:rsidRPr="00D80D9A" w:rsidRDefault="002E2501" w:rsidP="00D33496">
      <w:pPr>
        <w:spacing w:line="480" w:lineRule="auto"/>
        <w:jc w:val="both"/>
        <w:rPr>
          <w:rFonts w:cs="Times New Roman"/>
          <w:i/>
          <w:iCs/>
          <w:szCs w:val="24"/>
        </w:rPr>
        <w:pPrChange w:id="216" w:author="Wambaugh, John" w:date="2022-06-02T09:35:00Z">
          <w:pPr>
            <w:spacing w:line="480" w:lineRule="auto"/>
          </w:pPr>
        </w:pPrChange>
      </w:pPr>
      <w:r w:rsidRPr="00D80D9A">
        <w:rPr>
          <w:rFonts w:cs="Times New Roman"/>
          <w:i/>
          <w:iCs/>
          <w:szCs w:val="24"/>
        </w:rPr>
        <w:t xml:space="preserve">Non-included Predictors. </w:t>
      </w:r>
      <w:r w:rsidRPr="00D80D9A">
        <w:rPr>
          <w:rFonts w:cs="Times New Roman"/>
          <w:szCs w:val="24"/>
        </w:rPr>
        <w:t>Two predictor types that were considered for inclusion, but ultimately were not included were carbon chain length and critical micelle concentration</w:t>
      </w:r>
      <w:r>
        <w:rPr>
          <w:rFonts w:cs="Times New Roman"/>
          <w:szCs w:val="24"/>
        </w:rPr>
        <w:t xml:space="preserve"> (CMC)</w:t>
      </w:r>
      <w:r w:rsidRPr="00D80D9A">
        <w:rPr>
          <w:rFonts w:cs="Times New Roman"/>
          <w:szCs w:val="24"/>
        </w:rPr>
        <w:t>. Carbon chain length is a commonly considered structural characteristic that influences chemical properties</w:t>
      </w:r>
      <w:r>
        <w:rPr>
          <w:rFonts w:cs="Times New Roman"/>
          <w:szCs w:val="24"/>
        </w:rPr>
        <w:t>.</w:t>
      </w:r>
      <w:r>
        <w:rPr>
          <w:rFonts w:cs="Times New Roman"/>
          <w:szCs w:val="24"/>
        </w:rPr>
        <w:fldChar w:fldCharType="begin"/>
      </w:r>
      <w:r w:rsidR="00D33496">
        <w:rPr>
          <w:rFonts w:cs="Times New Roman"/>
          <w:szCs w:val="24"/>
        </w:rPr>
        <w:instrText xml:space="preserve"> ADDIN EN.CITE &lt;EndNote&gt;&lt;Cite&gt;&lt;Author&gt;Buck&lt;/Author&gt;&lt;Year&gt;2012&lt;/Year&gt;&lt;RecNum&gt;4859&lt;/RecNum&gt;&lt;DisplayText&gt;&lt;style face="superscript"&gt;17&lt;/style&gt;&lt;/DisplayText&gt;&lt;record&gt;&lt;rec-number&gt;4859&lt;/rec-number&gt;&lt;foreign-keys&gt;&lt;key app="EN" db-id="dxp509x5a22vtxe0xwpvw2rlpzrzpdv2x0d5" timestamp="1636751545"&gt;4859&lt;/key&gt;&lt;key app="ENWeb" db-id=""&gt;0&lt;/key&gt;&lt;/foreign-keys&gt;&lt;ref-type name="Book Section"&gt;5&lt;/ref-type&gt;&lt;contributors&gt;&lt;authors&gt;&lt;author&gt;Buck, Robert C.&lt;/author&gt;&lt;author&gt;Murphy, Peter M.&lt;/author&gt;&lt;author&gt;Pabon, Martial&lt;/author&gt;&lt;/authors&gt;&lt;/contributors&gt;&lt;titles&gt;&lt;title&gt;Chemistry, Properties, and Uses of Commercial Fluorinated Surfactants&lt;/title&gt;&lt;secondary-title&gt;Polyfluorinated Chemicals and Transformation Products&lt;/secondary-title&gt;&lt;tertiary-title&gt;The Handbook of Environmental Chemistry&lt;/tertiary-title&gt;&lt;/titles&gt;&lt;pages&gt;1-24&lt;/pages&gt;&lt;section&gt;Chapter 1&lt;/section&gt;&lt;dates&gt;&lt;year&gt;2012&lt;/year&gt;&lt;/dates&gt;&lt;isbn&gt;978-3-642-21871-2&amp;#xD;978-3-642-21872-9&lt;/isbn&gt;&lt;urls&gt;&lt;/urls&gt;&lt;electronic-resource-num&gt;10.1007/978-3-642-21872-9_1&lt;/electronic-resource-num&gt;&lt;/record&gt;&lt;/Cite&gt;&lt;/EndNote&gt;</w:instrText>
      </w:r>
      <w:r>
        <w:rPr>
          <w:rFonts w:cs="Times New Roman"/>
          <w:szCs w:val="24"/>
        </w:rPr>
        <w:fldChar w:fldCharType="separate"/>
      </w:r>
      <w:r w:rsidR="00D33496" w:rsidRPr="00D33496">
        <w:rPr>
          <w:rFonts w:cs="Times New Roman"/>
          <w:noProof/>
          <w:szCs w:val="24"/>
          <w:vertAlign w:val="superscript"/>
        </w:rPr>
        <w:t>17</w:t>
      </w:r>
      <w:r>
        <w:rPr>
          <w:rFonts w:cs="Times New Roman"/>
          <w:szCs w:val="24"/>
        </w:rPr>
        <w:fldChar w:fldCharType="end"/>
      </w:r>
      <w:r w:rsidRPr="00D80D9A">
        <w:rPr>
          <w:rFonts w:cs="Times New Roman"/>
          <w:szCs w:val="24"/>
        </w:rPr>
        <w:t xml:space="preserve"> However, the definition of carbon chain length is not obvious or consistent for non-straight chained PFAS chemicals, and the implications of specific definitions of this characteristic is beyond the scope of this paper. For the </w:t>
      </w:r>
      <w:r>
        <w:rPr>
          <w:rFonts w:cs="Times New Roman"/>
          <w:szCs w:val="24"/>
        </w:rPr>
        <w:t>CMC</w:t>
      </w:r>
      <w:r w:rsidRPr="00D80D9A">
        <w:rPr>
          <w:rFonts w:cs="Times New Roman"/>
          <w:szCs w:val="24"/>
        </w:rPr>
        <w:t xml:space="preserve">, PFAS chemicals form micelles above </w:t>
      </w:r>
      <w:r>
        <w:rPr>
          <w:rFonts w:cs="Times New Roman"/>
          <w:szCs w:val="24"/>
        </w:rPr>
        <w:t>a concentration, referred to as the</w:t>
      </w:r>
      <w:r w:rsidRPr="00D80D9A">
        <w:rPr>
          <w:rFonts w:cs="Times New Roman"/>
          <w:szCs w:val="24"/>
        </w:rPr>
        <w:t xml:space="preserve"> CMC</w:t>
      </w:r>
      <w:r>
        <w:rPr>
          <w:rFonts w:cs="Times New Roman"/>
          <w:szCs w:val="24"/>
        </w:rPr>
        <w:t>.</w:t>
      </w:r>
      <w:r w:rsidRPr="00D80D9A">
        <w:rPr>
          <w:rFonts w:cs="Times New Roman"/>
          <w:szCs w:val="24"/>
        </w:rPr>
        <w:fldChar w:fldCharType="begin">
          <w:fldData xml:space="preserve">PEVuZE5vdGU+PENpdGU+PEF1dGhvcj5CaGhhdGFyYWk8L0F1dGhvcj48WWVhcj4yMDExPC9ZZWFy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</w:fldData>
        </w:fldChar>
      </w:r>
      <w:r w:rsidR="00D33496">
        <w:rPr>
          <w:rFonts w:cs="Times New Roman"/>
          <w:szCs w:val="24"/>
        </w:rPr>
        <w:instrText xml:space="preserve"> ADDIN EN.CITE </w:instrText>
      </w:r>
      <w:r w:rsidR="00D33496">
        <w:rPr>
          <w:rFonts w:cs="Times New Roman"/>
          <w:szCs w:val="24"/>
        </w:rPr>
        <w:fldChar w:fldCharType="begin">
          <w:fldData xml:space="preserve">PEVuZE5vdGU+PENpdGU+PEF1dGhvcj5CaGhhdGFyYWk8L0F1dGhvcj48WWVhcj4yMDExPC9ZZWFy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</w:fldData>
        </w:fldChar>
      </w:r>
      <w:r w:rsidR="00D33496">
        <w:rPr>
          <w:rFonts w:cs="Times New Roman"/>
          <w:szCs w:val="24"/>
        </w:rPr>
        <w:instrText xml:space="preserve"> ADDIN EN.CITE.DATA </w:instrText>
      </w:r>
      <w:r w:rsidR="00D33496">
        <w:rPr>
          <w:rFonts w:cs="Times New Roman"/>
          <w:szCs w:val="24"/>
        </w:rPr>
      </w:r>
      <w:r w:rsidR="00D33496">
        <w:rPr>
          <w:rFonts w:cs="Times New Roman"/>
          <w:szCs w:val="24"/>
        </w:rPr>
        <w:fldChar w:fldCharType="end"/>
      </w:r>
      <w:r w:rsidRPr="00D80D9A">
        <w:rPr>
          <w:rFonts w:cs="Times New Roman"/>
          <w:szCs w:val="24"/>
        </w:rPr>
        <w:fldChar w:fldCharType="separate"/>
      </w:r>
      <w:r w:rsidR="00D33496" w:rsidRPr="00D33496">
        <w:rPr>
          <w:rFonts w:cs="Times New Roman"/>
          <w:noProof/>
          <w:szCs w:val="24"/>
          <w:vertAlign w:val="superscript"/>
        </w:rPr>
        <w:t>17, 18</w:t>
      </w:r>
      <w:r w:rsidRPr="00D80D9A">
        <w:rPr>
          <w:rFonts w:cs="Times New Roman"/>
          <w:szCs w:val="24"/>
        </w:rPr>
        <w:fldChar w:fldCharType="end"/>
      </w:r>
      <w:r w:rsidRPr="00D80D9A">
        <w:rPr>
          <w:rFonts w:cs="Times New Roman"/>
          <w:szCs w:val="24"/>
        </w:rPr>
        <w:t xml:space="preserve"> </w:t>
      </w:r>
      <w:r>
        <w:rPr>
          <w:rFonts w:cs="Times New Roman"/>
          <w:szCs w:val="24"/>
        </w:rPr>
        <w:t xml:space="preserve">Because the </w:t>
      </w:r>
      <w:r w:rsidRPr="00D80D9A">
        <w:rPr>
          <w:rFonts w:cs="Times New Roman"/>
          <w:szCs w:val="24"/>
        </w:rPr>
        <w:t>nature of their metabolism may change</w:t>
      </w:r>
      <w:r>
        <w:rPr>
          <w:rFonts w:cs="Times New Roman"/>
          <w:szCs w:val="24"/>
        </w:rPr>
        <w:t>s</w:t>
      </w:r>
      <w:r w:rsidRPr="00D80D9A">
        <w:rPr>
          <w:rFonts w:cs="Times New Roman"/>
          <w:szCs w:val="24"/>
        </w:rPr>
        <w:t xml:space="preserve"> as hydro- and lipophilic moieties alter</w:t>
      </w:r>
      <w:r>
        <w:rPr>
          <w:rFonts w:cs="Times New Roman"/>
          <w:szCs w:val="24"/>
        </w:rPr>
        <w:t xml:space="preserve"> past the CMC</w:t>
      </w:r>
      <w:r w:rsidRPr="00D80D9A">
        <w:rPr>
          <w:rFonts w:cs="Times New Roman"/>
          <w:szCs w:val="24"/>
        </w:rPr>
        <w:fldChar w:fldCharType="begin"/>
      </w:r>
      <w:r w:rsidR="00D33496">
        <w:rPr>
          <w:rFonts w:cs="Times New Roman"/>
          <w:szCs w:val="24"/>
        </w:rPr>
        <w:instrText xml:space="preserve"> ADDIN EN.CITE &lt;EndNote&gt;&lt;Cite&gt;&lt;Author&gt;Bhhatarai&lt;/Author&gt;&lt;Year&gt;2011&lt;/Year&gt;&lt;RecNum&gt;2580&lt;/RecNum&gt;&lt;DisplayText&gt;&lt;style face="superscript"&gt;18&lt;/style&gt;&lt;/DisplayText&gt;&lt;record&gt;&lt;rec-number&gt;2580&lt;/rec-number&gt;&lt;foreign-keys&gt;&lt;key app="EN" db-id="dxp509x5a22vtxe0xwpvw2rlpzrzpdv2x0d5" timestamp="1576870250"&gt;2580&lt;/key&gt;&lt;key app="ENWeb" db-id=""&gt;0&lt;/key&gt;&lt;/foreign-keys&gt;&lt;ref-type name="Journal Article"&gt;17&lt;/ref-type&gt;&lt;contributors&gt;&lt;authors&gt;&lt;author&gt;Bhhatarai, B.&lt;/author&gt;&lt;author&gt;Gramatica, P.&lt;/author&gt;&lt;/authors&gt;&lt;/contributors&gt;&lt;auth-address&gt;QSAR Research Unit in Environmental Chemistry and Ecotoxicology, Department of Structural and Functional Biology (DBSF), University of Insubria , via J.H. Dunant 3, Varese, 21100, Italy.&lt;/auth-address&gt;&lt;titles&gt;&lt;title&gt;Prediction of aqueous solubility, vapor pressure and critical micelle concentration for aquatic partitioning of perfluorinated chemicals&lt;/title&gt;&lt;secondary-title&gt;Environ Sci Technol&lt;/secondary-title&gt;&lt;/titles&gt;&lt;periodical&gt;&lt;full-title&gt;Environ Sci Technol&lt;/full-title&gt;&lt;/periodical&gt;&lt;pages&gt;8120-8&lt;/pages&gt;&lt;volume&gt;45&lt;/volume&gt;&lt;number&gt;19&lt;/number&gt;&lt;edition&gt;2010/10/21&lt;/edition&gt;&lt;keywords&gt;&lt;keyword&gt;Environment&lt;/keyword&gt;&lt;keyword&gt;Fluorocarbons/*analysis&lt;/keyword&gt;&lt;keyword&gt;*Micelles&lt;/keyword&gt;&lt;keyword&gt;Principal Component Analysis&lt;/keyword&gt;&lt;keyword&gt;Solubility&lt;/keyword&gt;&lt;keyword&gt;*Vapor Pressure&lt;/keyword&gt;&lt;keyword&gt;Water/*chemistry&lt;/keyword&gt;&lt;/keywords&gt;&lt;dates&gt;&lt;year&gt;2011&lt;/year&gt;&lt;pub-dates&gt;&lt;date&gt;Oct 1&lt;/date&gt;&lt;/pub-dates&gt;&lt;/dates&gt;&lt;isbn&gt;1520-5851 (Electronic)&amp;#xD;0013-936X (Linking)&lt;/isbn&gt;&lt;accession-num&gt;20958003&lt;/accession-num&gt;&lt;urls&gt;&lt;related-urls&gt;&lt;url&gt;https://www.ncbi.nlm.nih.gov/pubmed/20958003&lt;/url&gt;&lt;/related-urls&gt;&lt;/urls&gt;&lt;electronic-resource-num&gt;10.1021/es101181g&lt;/electronic-resource-num&gt;&lt;/record&gt;&lt;/Cite&gt;&lt;/EndNote&gt;</w:instrText>
      </w:r>
      <w:r w:rsidRPr="00D80D9A">
        <w:rPr>
          <w:rFonts w:cs="Times New Roman"/>
          <w:szCs w:val="24"/>
        </w:rPr>
        <w:fldChar w:fldCharType="separate"/>
      </w:r>
      <w:r w:rsidR="00D33496" w:rsidRPr="00D33496">
        <w:rPr>
          <w:rFonts w:cs="Times New Roman"/>
          <w:noProof/>
          <w:szCs w:val="24"/>
          <w:vertAlign w:val="superscript"/>
        </w:rPr>
        <w:t>18</w:t>
      </w:r>
      <w:r w:rsidRPr="00D80D9A">
        <w:rPr>
          <w:rFonts w:cs="Times New Roman"/>
          <w:szCs w:val="24"/>
        </w:rPr>
        <w:fldChar w:fldCharType="end"/>
      </w:r>
      <w:r>
        <w:rPr>
          <w:rFonts w:cs="Times New Roman"/>
          <w:szCs w:val="24"/>
        </w:rPr>
        <w:t>, it m</w:t>
      </w:r>
      <w:r w:rsidRPr="00D80D9A">
        <w:rPr>
          <w:rFonts w:cs="Times New Roman"/>
          <w:szCs w:val="24"/>
        </w:rPr>
        <w:t>ay be a useful important predictor of serum half-life. However, a current model of CMC</w:t>
      </w:r>
      <w:r>
        <w:rPr>
          <w:rFonts w:cs="Times New Roman"/>
          <w:szCs w:val="24"/>
        </w:rPr>
        <w:fldChar w:fldCharType="begin"/>
      </w:r>
      <w:r w:rsidR="00D33496">
        <w:rPr>
          <w:rFonts w:cs="Times New Roman"/>
          <w:szCs w:val="24"/>
        </w:rPr>
        <w:instrText xml:space="preserve"> ADDIN EN.CITE &lt;EndNote&gt;&lt;Cite&gt;&lt;Author&gt;Bhhatarai&lt;/Author&gt;&lt;Year&gt;2011&lt;/Year&gt;&lt;RecNum&gt;2580&lt;/RecNum&gt;&lt;DisplayText&gt;&lt;style face="superscript"&gt;18&lt;/style&gt;&lt;/DisplayText&gt;&lt;record&gt;&lt;rec-number&gt;2580&lt;/rec-number&gt;&lt;foreign-keys&gt;&lt;key app="EN" db-id="dxp509x5a22vtxe0xwpvw2rlpzrzpdv2x0d5" timestamp="1576870250"&gt;2580&lt;/key&gt;&lt;key app="ENWeb" db-id=""&gt;0&lt;/key&gt;&lt;/foreign-keys&gt;&lt;ref-type name="Journal Article"&gt;17&lt;/ref-type&gt;&lt;contributors&gt;&lt;authors&gt;&lt;author&gt;Bhhatarai, B.&lt;/author&gt;&lt;author&gt;Gramatica, P.&lt;/author&gt;&lt;/authors&gt;&lt;/contributors&gt;&lt;auth-address&gt;QSAR Research Unit in Environmental Chemistry and Ecotoxicology, Department of Structural and Functional Biology (DBSF), University of Insubria , via J.H. Dunant 3, Varese, 21100, Italy.&lt;/auth-address&gt;&lt;titles&gt;&lt;title&gt;Prediction of aqueous solubility, vapor pressure and critical micelle concentration for aquatic partitioning of perfluorinated chemicals&lt;/title&gt;&lt;secondary-title&gt;Environ Sci Technol&lt;/secondary-title&gt;&lt;/titles&gt;&lt;periodical&gt;&lt;full-title&gt;Environ Sci Technol&lt;/full-title&gt;&lt;/periodical&gt;&lt;pages&gt;8120-8&lt;/pages&gt;&lt;volume&gt;45&lt;/volume&gt;&lt;number&gt;19&lt;/number&gt;&lt;edition&gt;2010/10/21&lt;/edition&gt;&lt;keywords&gt;&lt;keyword&gt;Environment&lt;/keyword&gt;&lt;keyword&gt;Fluorocarbons/*analysis&lt;/keyword&gt;&lt;keyword&gt;*Micelles&lt;/keyword&gt;&lt;keyword&gt;Principal Component Analysis&lt;/keyword&gt;&lt;keyword&gt;Solubility&lt;/keyword&gt;&lt;keyword&gt;*Vapor Pressure&lt;/keyword&gt;&lt;keyword&gt;Water/*chemistry&lt;/keyword&gt;&lt;/keywords&gt;&lt;dates&gt;&lt;year&gt;2011&lt;/year&gt;&lt;pub-dates&gt;&lt;date&gt;Oct 1&lt;/date&gt;&lt;/pub-dates&gt;&lt;/dates&gt;&lt;isbn&gt;1520-5851 (Electronic)&amp;#xD;0013-936X (Linking)&lt;/isbn&gt;&lt;accession-num&gt;20958003&lt;/accession-num&gt;&lt;urls&gt;&lt;related-urls&gt;&lt;url&gt;https://www.ncbi.nlm.nih.gov/pubmed/20958003&lt;/url&gt;&lt;/related-urls&gt;&lt;/urls&gt;&lt;electronic-resource-num&gt;10.1021/es101181g&lt;/electronic-resource-num&gt;&lt;/record&gt;&lt;/Cite&gt;&lt;/EndNote&gt;</w:instrText>
      </w:r>
      <w:r>
        <w:rPr>
          <w:rFonts w:cs="Times New Roman"/>
          <w:szCs w:val="24"/>
        </w:rPr>
        <w:fldChar w:fldCharType="separate"/>
      </w:r>
      <w:r w:rsidR="00D33496" w:rsidRPr="00D33496">
        <w:rPr>
          <w:rFonts w:cs="Times New Roman"/>
          <w:noProof/>
          <w:szCs w:val="24"/>
          <w:vertAlign w:val="superscript"/>
        </w:rPr>
        <w:t>18</w:t>
      </w:r>
      <w:r>
        <w:rPr>
          <w:rFonts w:cs="Times New Roman"/>
          <w:szCs w:val="24"/>
        </w:rPr>
        <w:fldChar w:fldCharType="end"/>
      </w:r>
      <w:r w:rsidRPr="00D80D9A">
        <w:rPr>
          <w:rFonts w:cs="Times New Roman"/>
          <w:szCs w:val="24"/>
        </w:rPr>
        <w:t xml:space="preserve"> utilizes a descriptor produced via a proprietary software (Dragon), making this predictor not readily extendable to novel predictions. The exclusion of these two descriptors here is compensated by preliminary work showing that both were strongly correlated with other considered predictors.   </w:t>
      </w:r>
    </w:p>
    <w:p w14:paraId="4FA58965" w14:textId="31F8A989" w:rsidR="002E2501" w:rsidRPr="00D80D9A" w:rsidRDefault="002E2501" w:rsidP="00D33496">
      <w:pPr>
        <w:pStyle w:val="Heading3"/>
        <w:jc w:val="both"/>
        <w:rPr>
          <w:rFonts w:ascii="Times" w:hAnsi="Times"/>
        </w:rPr>
        <w:pPrChange w:id="217" w:author="Wambaugh, John" w:date="2022-06-02T09:35:00Z">
          <w:pPr>
            <w:pStyle w:val="Heading3"/>
          </w:pPr>
        </w:pPrChange>
      </w:pPr>
      <w:r>
        <w:lastRenderedPageBreak/>
        <w:t xml:space="preserve">2.1.3 </w:t>
      </w:r>
      <w:ins w:id="218" w:author="Wambaugh, John" w:date="2022-06-02T13:32:00Z">
        <w:r w:rsidR="00C220CA">
          <w:t>Descriptor</w:t>
        </w:r>
      </w:ins>
      <w:del w:id="219" w:author="Wambaugh, John" w:date="2022-06-02T13:33:00Z">
        <w:r w:rsidRPr="00D80D9A" w:rsidDel="00C220CA">
          <w:rPr>
            <w:rFonts w:ascii="Times" w:hAnsi="Times"/>
            <w:i/>
          </w:rPr>
          <w:delText>Predictor</w:delText>
        </w:r>
      </w:del>
      <w:r w:rsidRPr="00D80D9A">
        <w:rPr>
          <w:rFonts w:ascii="Times" w:hAnsi="Times"/>
          <w:i/>
        </w:rPr>
        <w:t xml:space="preserve"> assembly   </w:t>
      </w:r>
    </w:p>
    <w:p w14:paraId="1C94CBCC" w14:textId="45D55388" w:rsidR="002E2501" w:rsidRPr="00D80D9A" w:rsidRDefault="002E2501" w:rsidP="00D33496">
      <w:pPr>
        <w:spacing w:line="480" w:lineRule="auto"/>
        <w:ind w:firstLine="720"/>
        <w:jc w:val="both"/>
        <w:rPr>
          <w:rFonts w:cs="Times New Roman"/>
          <w:szCs w:val="24"/>
        </w:rPr>
        <w:pPrChange w:id="220" w:author="Wambaugh, John" w:date="2022-06-02T09:35:00Z">
          <w:pPr>
            <w:spacing w:line="480" w:lineRule="auto"/>
            <w:ind w:firstLine="720"/>
          </w:pPr>
        </w:pPrChange>
      </w:pPr>
      <w:r w:rsidRPr="00D80D9A">
        <w:rPr>
          <w:rFonts w:cs="Times New Roman"/>
          <w:szCs w:val="24"/>
        </w:rPr>
        <w:t xml:space="preserve">When all predictors were assembled, missing values of </w:t>
      </w:r>
      <w:del w:id="221" w:author="Wambaugh, John" w:date="2022-06-02T13:33:00Z">
        <w:r w:rsidRPr="00D80D9A" w:rsidDel="00C220CA">
          <w:rPr>
            <w:rFonts w:cs="Times New Roman"/>
            <w:szCs w:val="24"/>
          </w:rPr>
          <w:delText xml:space="preserve">predictors </w:delText>
        </w:r>
      </w:del>
      <w:ins w:id="222" w:author="Wambaugh, John" w:date="2022-06-02T13:33:00Z">
        <w:r w:rsidR="00C220CA">
          <w:rPr>
            <w:rFonts w:cs="Times New Roman"/>
            <w:szCs w:val="24"/>
          </w:rPr>
          <w:t>descriptors</w:t>
        </w:r>
        <w:r w:rsidR="00C220CA" w:rsidRPr="00D80D9A">
          <w:rPr>
            <w:rFonts w:cs="Times New Roman"/>
            <w:szCs w:val="24"/>
          </w:rPr>
          <w:t xml:space="preserve"> </w:t>
        </w:r>
      </w:ins>
      <w:r w:rsidRPr="00D80D9A">
        <w:rPr>
          <w:rFonts w:cs="Times New Roman"/>
          <w:szCs w:val="24"/>
        </w:rPr>
        <w:t xml:space="preserve">for certain species/chemical combinations were interpolated in two steps. First, if values for chemicals were missing for a particular species, then the average of the values of available species was assigned to the missing species. If no values were available for any species for a particular chemical, then the average value for all available values of that chemical was used.  The result was a dataset with 91 records, and 98 potential predictors.  </w:t>
      </w:r>
    </w:p>
    <w:p w14:paraId="135B1E5D" w14:textId="6F2BD873" w:rsidR="002E2501" w:rsidRDefault="002E2501" w:rsidP="00D33496">
      <w:pPr>
        <w:spacing w:line="480" w:lineRule="auto"/>
        <w:ind w:firstLine="720"/>
        <w:jc w:val="both"/>
        <w:rPr>
          <w:rFonts w:cs="Times New Roman"/>
          <w:szCs w:val="24"/>
        </w:rPr>
        <w:pPrChange w:id="223" w:author="Wambaugh, John" w:date="2022-06-02T09:35:00Z">
          <w:pPr>
            <w:spacing w:line="480" w:lineRule="auto"/>
            <w:ind w:firstLine="720"/>
          </w:pPr>
        </w:pPrChange>
      </w:pPr>
      <w:r w:rsidRPr="00D80D9A">
        <w:rPr>
          <w:rFonts w:cs="Times New Roman"/>
          <w:szCs w:val="24"/>
        </w:rPr>
        <w:t xml:space="preserve">Machine learning techniques are prone to overfitting, particularly when there are more predictors than dependent data points. This problem is made worse when predictor variables are strongly correlated. To reduce these issues, </w:t>
      </w:r>
      <w:bookmarkStart w:id="224" w:name="_Hlk105069329"/>
      <w:r w:rsidRPr="00D80D9A">
        <w:rPr>
          <w:rFonts w:cs="Times New Roman"/>
          <w:szCs w:val="24"/>
        </w:rPr>
        <w:t xml:space="preserve">we first identified and eliminated low variance </w:t>
      </w:r>
      <w:del w:id="225" w:author="Wambaugh, John" w:date="2022-06-02T13:35:00Z">
        <w:r w:rsidRPr="00D80D9A" w:rsidDel="00C220CA">
          <w:rPr>
            <w:rFonts w:cs="Times New Roman"/>
            <w:szCs w:val="24"/>
          </w:rPr>
          <w:delText>predictors</w:delText>
        </w:r>
      </w:del>
      <w:ins w:id="226" w:author="Wambaugh, John" w:date="2022-06-02T13:35:00Z">
        <w:r w:rsidR="00C220CA">
          <w:rPr>
            <w:rFonts w:cs="Times New Roman"/>
            <w:szCs w:val="24"/>
          </w:rPr>
          <w:t>descriptors</w:t>
        </w:r>
      </w:ins>
      <w:r w:rsidRPr="00D80D9A">
        <w:rPr>
          <w:rFonts w:cs="Times New Roman"/>
          <w:szCs w:val="24"/>
        </w:rPr>
        <w:t xml:space="preserve">, defined as </w:t>
      </w:r>
      <w:del w:id="227" w:author="Wambaugh, John" w:date="2022-06-02T13:35:00Z">
        <w:r w:rsidRPr="00D80D9A" w:rsidDel="00C220CA">
          <w:rPr>
            <w:rFonts w:cs="Times New Roman"/>
            <w:szCs w:val="24"/>
          </w:rPr>
          <w:delText xml:space="preserve">predictors </w:delText>
        </w:r>
      </w:del>
      <w:ins w:id="228" w:author="Wambaugh, John" w:date="2022-06-02T13:35:00Z">
        <w:r w:rsidR="00C220CA">
          <w:rPr>
            <w:rFonts w:cs="Times New Roman"/>
            <w:szCs w:val="24"/>
          </w:rPr>
          <w:t>descriptors</w:t>
        </w:r>
        <w:r w:rsidR="00C220CA" w:rsidRPr="00D80D9A">
          <w:rPr>
            <w:rFonts w:cs="Times New Roman"/>
            <w:szCs w:val="24"/>
          </w:rPr>
          <w:t xml:space="preserve"> </w:t>
        </w:r>
      </w:ins>
      <w:r w:rsidRPr="00D80D9A">
        <w:rPr>
          <w:rFonts w:cs="Times New Roman"/>
          <w:szCs w:val="24"/>
        </w:rPr>
        <w:t xml:space="preserve">with standard deviation/mean &lt; 0.05.  Next, we calculated Spearman correlation coefficients between each pair of predictor variables and identified all pairs of predictors that were strongly correlated (Spearman’s ρ=0.9). </w:t>
      </w:r>
      <w:r>
        <w:rPr>
          <w:rFonts w:cs="Times New Roman"/>
          <w:szCs w:val="24"/>
        </w:rPr>
        <w:t>Then, we used the “</w:t>
      </w:r>
      <w:proofErr w:type="spellStart"/>
      <w:r>
        <w:rPr>
          <w:rFonts w:cs="Times New Roman"/>
          <w:szCs w:val="24"/>
        </w:rPr>
        <w:t>findCorrelation</w:t>
      </w:r>
      <w:proofErr w:type="spellEnd"/>
      <w:r>
        <w:rPr>
          <w:rFonts w:cs="Times New Roman"/>
          <w:szCs w:val="24"/>
        </w:rPr>
        <w:t>” function of the caret</w:t>
      </w:r>
      <w:r>
        <w:rPr>
          <w:rFonts w:cs="Times New Roman"/>
          <w:szCs w:val="24"/>
        </w:rPr>
        <w:fldChar w:fldCharType="begin"/>
      </w:r>
      <w:r w:rsidR="00D33496">
        <w:rPr>
          <w:rFonts w:cs="Times New Roman"/>
          <w:szCs w:val="24"/>
        </w:rPr>
        <w:instrText xml:space="preserve"> ADDIN EN.CITE &lt;EndNote&gt;&lt;Cite&gt;&lt;Author&gt;Kuhn&lt;/Author&gt;&lt;Year&gt;2020&lt;/Year&gt;&lt;RecNum&gt;2825&lt;/RecNum&gt;&lt;DisplayText&gt;&lt;style face="superscript"&gt;19&lt;/style&gt;&lt;/DisplayText&gt;&lt;record&gt;&lt;rec-number&gt;2825&lt;/rec-number&gt;&lt;foreign-keys&gt;&lt;key app="EN" db-id="dxp509x5a22vtxe0xwpvw2rlpzrzpdv2x0d5" timestamp="1590764513"&gt;2825&lt;/key&gt;&lt;/foreign-keys&gt;&lt;ref-type name="Generic"&gt;13&lt;/ref-type&gt;&lt;contributors&gt;&lt;authors&gt;&lt;author&gt;Kuhn, Max&lt;/author&gt;&lt;/authors&gt;&lt;/contributors&gt;&lt;titles&gt;&lt;title&gt;Caret: Classification and regression training. R package version 6.0-85&lt;/title&gt;&lt;/titles&gt;&lt;dates&gt;&lt;year&gt;2020&lt;/year&gt;&lt;/dates&gt;&lt;publisher&gt;R Project, https://CRAN. R-project. org/package= caret&lt;/publisher&gt;&lt;urls&gt;&lt;related-urls&gt;&lt;url&gt;https://CRAN.R-project.org/package=caret&lt;/url&gt;&lt;/related-urls&gt;&lt;/urls&gt;&lt;/record&gt;&lt;/Cite&gt;&lt;/EndNote&gt;</w:instrText>
      </w:r>
      <w:r>
        <w:rPr>
          <w:rFonts w:cs="Times New Roman"/>
          <w:szCs w:val="24"/>
        </w:rPr>
        <w:fldChar w:fldCharType="separate"/>
      </w:r>
      <w:r w:rsidR="00D33496" w:rsidRPr="00D33496">
        <w:rPr>
          <w:rFonts w:cs="Times New Roman"/>
          <w:noProof/>
          <w:szCs w:val="24"/>
          <w:vertAlign w:val="superscript"/>
        </w:rPr>
        <w:t>19</w:t>
      </w:r>
      <w:r>
        <w:rPr>
          <w:rFonts w:cs="Times New Roman"/>
          <w:szCs w:val="24"/>
        </w:rPr>
        <w:fldChar w:fldCharType="end"/>
      </w:r>
      <w:r>
        <w:rPr>
          <w:rFonts w:cs="Times New Roman"/>
          <w:szCs w:val="24"/>
        </w:rPr>
        <w:t xml:space="preserve"> package of program R to evaluate each</w:t>
      </w:r>
      <w:r w:rsidRPr="00D80D9A">
        <w:rPr>
          <w:rFonts w:cs="Times New Roman"/>
          <w:szCs w:val="24"/>
        </w:rPr>
        <w:t xml:space="preserve"> pair of highly correlated </w:t>
      </w:r>
      <w:del w:id="229" w:author="Wambaugh, John" w:date="2022-06-02T13:33:00Z">
        <w:r w:rsidRPr="00D80D9A" w:rsidDel="00C220CA">
          <w:rPr>
            <w:rFonts w:cs="Times New Roman"/>
            <w:szCs w:val="24"/>
          </w:rPr>
          <w:delText>predictors</w:delText>
        </w:r>
        <w:r w:rsidDel="00C220CA">
          <w:rPr>
            <w:rFonts w:cs="Times New Roman"/>
            <w:szCs w:val="24"/>
          </w:rPr>
          <w:delText xml:space="preserve"> </w:delText>
        </w:r>
      </w:del>
      <w:ins w:id="230" w:author="Wambaugh, John" w:date="2022-06-02T13:33:00Z">
        <w:r w:rsidR="00C220CA">
          <w:rPr>
            <w:rFonts w:cs="Times New Roman"/>
            <w:szCs w:val="24"/>
          </w:rPr>
          <w:t>descriptors</w:t>
        </w:r>
        <w:r w:rsidR="00C220CA">
          <w:rPr>
            <w:rFonts w:cs="Times New Roman"/>
            <w:szCs w:val="24"/>
          </w:rPr>
          <w:t xml:space="preserve"> </w:t>
        </w:r>
      </w:ins>
      <w:r>
        <w:rPr>
          <w:rFonts w:cs="Times New Roman"/>
          <w:szCs w:val="24"/>
        </w:rPr>
        <w:t>and</w:t>
      </w:r>
      <w:r w:rsidRPr="00D80D9A">
        <w:rPr>
          <w:rFonts w:cs="Times New Roman"/>
          <w:szCs w:val="24"/>
        </w:rPr>
        <w:t xml:space="preserve"> eliminate the </w:t>
      </w:r>
      <w:r>
        <w:rPr>
          <w:rFonts w:cs="Times New Roman"/>
          <w:szCs w:val="24"/>
        </w:rPr>
        <w:t>more</w:t>
      </w:r>
      <w:r w:rsidRPr="00D80D9A">
        <w:rPr>
          <w:rFonts w:cs="Times New Roman"/>
          <w:szCs w:val="24"/>
        </w:rPr>
        <w:t xml:space="preserve"> globally correlated </w:t>
      </w:r>
      <w:del w:id="231" w:author="Wambaugh, John" w:date="2022-06-02T13:33:00Z">
        <w:r w:rsidRPr="00D80D9A" w:rsidDel="00C220CA">
          <w:rPr>
            <w:rFonts w:cs="Times New Roman"/>
            <w:szCs w:val="24"/>
          </w:rPr>
          <w:delText>predictor</w:delText>
        </w:r>
      </w:del>
      <w:ins w:id="232" w:author="Wambaugh, John" w:date="2022-06-02T13:33:00Z">
        <w:r w:rsidR="00C220CA">
          <w:rPr>
            <w:rFonts w:cs="Times New Roman"/>
            <w:szCs w:val="24"/>
          </w:rPr>
          <w:t>descriptors</w:t>
        </w:r>
      </w:ins>
      <w:r w:rsidRPr="00D80D9A">
        <w:rPr>
          <w:rFonts w:cs="Times New Roman"/>
          <w:szCs w:val="24"/>
        </w:rPr>
        <w:t xml:space="preserve">. The result of this process was a set of 14 numeric </w:t>
      </w:r>
      <w:del w:id="233" w:author="Wambaugh, John" w:date="2022-06-02T13:34:00Z">
        <w:r w:rsidRPr="00D80D9A" w:rsidDel="00C220CA">
          <w:rPr>
            <w:rFonts w:cs="Times New Roman"/>
            <w:szCs w:val="24"/>
          </w:rPr>
          <w:delText>predictors</w:delText>
        </w:r>
      </w:del>
      <w:ins w:id="234" w:author="Wambaugh, John" w:date="2022-06-02T13:34:00Z">
        <w:r w:rsidR="00C220CA">
          <w:rPr>
            <w:rFonts w:cs="Times New Roman"/>
            <w:szCs w:val="24"/>
          </w:rPr>
          <w:t>descriptors</w:t>
        </w:r>
      </w:ins>
      <w:r w:rsidRPr="00D80D9A">
        <w:rPr>
          <w:rFonts w:cs="Times New Roman"/>
          <w:szCs w:val="24"/>
        </w:rPr>
        <w:t xml:space="preserve">, which were then mean-centered and scaled by standard deviation. Finally, we added two categorical descriptors, </w:t>
      </w:r>
      <w:bookmarkEnd w:id="224"/>
      <w:r w:rsidRPr="00D80D9A">
        <w:rPr>
          <w:rFonts w:cs="Times New Roman"/>
          <w:szCs w:val="24"/>
        </w:rPr>
        <w:t>including sex (male, female), and dosing type as indicated in literature source documentation (intravenous, oral, other (epidemiological, via metabolite extrapolation)). As the final models were intended to be applied to multiple species, species itself were not included as</w:t>
      </w:r>
      <w:ins w:id="235" w:author="Wambaugh, John" w:date="2022-06-02T13:34:00Z">
        <w:r w:rsidR="00C220CA">
          <w:rPr>
            <w:rFonts w:cs="Times New Roman"/>
            <w:szCs w:val="24"/>
          </w:rPr>
          <w:t xml:space="preserve"> </w:t>
        </w:r>
      </w:ins>
      <w:del w:id="236" w:author="Wambaugh, John" w:date="2022-06-02T13:34:00Z">
        <w:r w:rsidRPr="00D80D9A" w:rsidDel="00C220CA">
          <w:rPr>
            <w:rFonts w:cs="Times New Roman"/>
            <w:szCs w:val="24"/>
          </w:rPr>
          <w:delText xml:space="preserve"> predictor</w:delText>
        </w:r>
      </w:del>
      <w:ins w:id="237" w:author="Wambaugh, John" w:date="2022-06-02T13:34:00Z">
        <w:r w:rsidR="00C220CA">
          <w:rPr>
            <w:rFonts w:cs="Times New Roman"/>
            <w:szCs w:val="24"/>
          </w:rPr>
          <w:t>descriptors</w:t>
        </w:r>
      </w:ins>
      <w:r w:rsidRPr="00D80D9A">
        <w:rPr>
          <w:rFonts w:cs="Times New Roman"/>
          <w:szCs w:val="24"/>
        </w:rPr>
        <w:t xml:space="preserve">. In </w:t>
      </w:r>
      <w:del w:id="238" w:author="Wambaugh, John" w:date="2022-06-02T13:34:00Z">
        <w:r w:rsidRPr="00D80D9A" w:rsidDel="00C220CA">
          <w:rPr>
            <w:rFonts w:cs="Times New Roman"/>
            <w:szCs w:val="24"/>
          </w:rPr>
          <w:delText>addition,  kidney</w:delText>
        </w:r>
      </w:del>
      <w:ins w:id="239" w:author="Wambaugh, John" w:date="2022-06-02T13:34:00Z">
        <w:r w:rsidR="00C220CA" w:rsidRPr="00D80D9A">
          <w:rPr>
            <w:rFonts w:cs="Times New Roman"/>
            <w:szCs w:val="24"/>
          </w:rPr>
          <w:t>addition, kidney</w:t>
        </w:r>
      </w:ins>
      <w:r w:rsidRPr="00D80D9A">
        <w:rPr>
          <w:rFonts w:cs="Times New Roman"/>
          <w:szCs w:val="24"/>
        </w:rPr>
        <w:t xml:space="preserve"> types of the species in the model only included two (</w:t>
      </w:r>
      <w:proofErr w:type="spellStart"/>
      <w:r w:rsidRPr="00D80D9A">
        <w:rPr>
          <w:rFonts w:cs="Times New Roman"/>
          <w:szCs w:val="24"/>
        </w:rPr>
        <w:t>multirenculated</w:t>
      </w:r>
      <w:proofErr w:type="spellEnd"/>
      <w:r w:rsidRPr="00D80D9A">
        <w:rPr>
          <w:rFonts w:cs="Times New Roman"/>
          <w:szCs w:val="24"/>
        </w:rPr>
        <w:t xml:space="preserve"> and </w:t>
      </w:r>
      <w:proofErr w:type="spellStart"/>
      <w:r w:rsidRPr="00D80D9A">
        <w:rPr>
          <w:rFonts w:cs="Times New Roman"/>
          <w:szCs w:val="24"/>
        </w:rPr>
        <w:t>unipapillary</w:t>
      </w:r>
      <w:proofErr w:type="spellEnd"/>
      <w:r w:rsidRPr="00D80D9A">
        <w:rPr>
          <w:rFonts w:cs="Times New Roman"/>
          <w:szCs w:val="24"/>
        </w:rPr>
        <w:t xml:space="preserve">) of multiple kidney types. Therefore, kidney type was also not included as predictor. </w:t>
      </w:r>
    </w:p>
    <w:p w14:paraId="56EB3888" w14:textId="7F52618C" w:rsidR="002E2501" w:rsidRPr="00CE73C6" w:rsidRDefault="00B82A61" w:rsidP="00D33496">
      <w:pPr>
        <w:spacing w:line="480" w:lineRule="auto"/>
        <w:jc w:val="both"/>
        <w:rPr>
          <w:rFonts w:cs="Times New Roman"/>
          <w:szCs w:val="24"/>
        </w:rPr>
        <w:pPrChange w:id="240" w:author="Wambaugh, John" w:date="2022-06-02T09:35:00Z">
          <w:pPr>
            <w:spacing w:line="480" w:lineRule="auto"/>
          </w:pPr>
        </w:pPrChange>
      </w:pPr>
      <w:r>
        <w:rPr>
          <w:rFonts w:cs="Times New Roman"/>
          <w:szCs w:val="24"/>
        </w:rPr>
        <w:lastRenderedPageBreak/>
        <w:t>See the Supplemental Information (S3.</w:t>
      </w:r>
      <w:r w:rsidR="00767381">
        <w:rPr>
          <w:rFonts w:cs="Times New Roman"/>
          <w:szCs w:val="24"/>
        </w:rPr>
        <w:t>3</w:t>
      </w:r>
      <w:r>
        <w:rPr>
          <w:rFonts w:cs="Times New Roman"/>
          <w:szCs w:val="24"/>
        </w:rPr>
        <w:t>) for</w:t>
      </w:r>
      <w:r w:rsidR="00767381">
        <w:rPr>
          <w:rFonts w:cs="Times New Roman"/>
          <w:szCs w:val="24"/>
        </w:rPr>
        <w:t xml:space="preserve"> the complete training set used</w:t>
      </w:r>
      <w:r>
        <w:rPr>
          <w:rFonts w:cs="Times New Roman"/>
          <w:szCs w:val="24"/>
        </w:rPr>
        <w:t xml:space="preserve"> for QS</w:t>
      </w:r>
      <w:r w:rsidR="00B31DD6">
        <w:rPr>
          <w:rFonts w:cs="Times New Roman"/>
          <w:szCs w:val="24"/>
        </w:rPr>
        <w:t>P</w:t>
      </w:r>
      <w:r>
        <w:rPr>
          <w:rFonts w:cs="Times New Roman"/>
          <w:szCs w:val="24"/>
        </w:rPr>
        <w:t>R model construction</w:t>
      </w:r>
      <w:r w:rsidR="00CE73C6">
        <w:rPr>
          <w:rFonts w:cs="Times New Roman"/>
          <w:szCs w:val="24"/>
        </w:rPr>
        <w:t>. Note that</w:t>
      </w:r>
      <w:r w:rsidR="00767381">
        <w:rPr>
          <w:rFonts w:cs="Times New Roman"/>
          <w:szCs w:val="24"/>
        </w:rPr>
        <w:t xml:space="preserve"> predictor</w:t>
      </w:r>
      <w:r w:rsidR="00CE73C6">
        <w:rPr>
          <w:rFonts w:cs="Times New Roman"/>
          <w:szCs w:val="24"/>
        </w:rPr>
        <w:t xml:space="preserve"> values were zero-centered and scaled for model construction. </w:t>
      </w:r>
      <w:r>
        <w:rPr>
          <w:rFonts w:cs="Times New Roman"/>
          <w:szCs w:val="24"/>
        </w:rPr>
        <w:t xml:space="preserve"> </w:t>
      </w:r>
    </w:p>
    <w:p w14:paraId="3104ED42" w14:textId="1A943035" w:rsidR="00C74EE8" w:rsidRPr="00646B5A" w:rsidRDefault="00530D0A" w:rsidP="00D33496">
      <w:pPr>
        <w:pStyle w:val="Heading1"/>
        <w:jc w:val="both"/>
        <w:pPrChange w:id="241" w:author="Wambaugh, John" w:date="2022-06-02T09:35:00Z">
          <w:pPr>
            <w:pStyle w:val="Heading1"/>
          </w:pPr>
        </w:pPrChange>
      </w:pPr>
      <w:r>
        <w:t>S1.</w:t>
      </w:r>
      <w:r w:rsidR="002E2501">
        <w:t>2</w:t>
      </w:r>
      <w:r>
        <w:t xml:space="preserve"> Volume of distribution</w:t>
      </w:r>
      <w:r w:rsidR="004D34BB">
        <w:t xml:space="preserve"> (Vd)</w:t>
      </w:r>
      <w:r>
        <w:t xml:space="preserve"> modeling</w:t>
      </w:r>
    </w:p>
    <w:p w14:paraId="2239AE77" w14:textId="504D4D58" w:rsidR="00484699" w:rsidRPr="00646B5A" w:rsidRDefault="00CC3BCA" w:rsidP="00D33496">
      <w:pPr>
        <w:pStyle w:val="Heading2"/>
        <w:jc w:val="both"/>
        <w:pPrChange w:id="242" w:author="Wambaugh, John" w:date="2022-06-02T09:35:00Z">
          <w:pPr>
            <w:pStyle w:val="Heading2"/>
          </w:pPr>
        </w:pPrChange>
      </w:pPr>
      <w:r>
        <w:t>S1.</w:t>
      </w:r>
      <w:r w:rsidR="002E2501">
        <w:t>2.1</w:t>
      </w:r>
      <w:r>
        <w:t xml:space="preserve"> Dataset assembly </w:t>
      </w:r>
      <w:r w:rsidR="00484699" w:rsidRPr="00646B5A">
        <w:t xml:space="preserve"> </w:t>
      </w:r>
    </w:p>
    <w:p w14:paraId="57B7EF83" w14:textId="6A7D7EE2" w:rsidR="00484699" w:rsidRPr="00646B5A" w:rsidRDefault="00484699" w:rsidP="00D33496">
      <w:pPr>
        <w:pStyle w:val="NormalWeb"/>
        <w:spacing w:before="0" w:beforeAutospacing="0" w:after="0" w:afterAutospacing="0" w:line="480" w:lineRule="auto"/>
        <w:ind w:firstLine="720"/>
        <w:jc w:val="both"/>
        <w:pPrChange w:id="243" w:author="Wambaugh, John" w:date="2022-06-02T09:35:00Z">
          <w:pPr>
            <w:pStyle w:val="NormalWeb"/>
            <w:spacing w:before="0" w:beforeAutospacing="0" w:after="0" w:afterAutospacing="0" w:line="480" w:lineRule="auto"/>
            <w:ind w:firstLine="720"/>
          </w:pPr>
        </w:pPrChange>
      </w:pPr>
      <w:r w:rsidRPr="00646B5A">
        <w:t>In parallel with the construction of a QS</w:t>
      </w:r>
      <w:r w:rsidR="00B31DD6">
        <w:t>P</w:t>
      </w:r>
      <w:r w:rsidRPr="00646B5A">
        <w:t>R</w:t>
      </w:r>
      <w:r w:rsidR="009D009B" w:rsidRPr="00646B5A">
        <w:t xml:space="preserve"> model</w:t>
      </w:r>
      <w:r w:rsidRPr="00646B5A">
        <w:t xml:space="preserve"> for</w:t>
      </w:r>
      <w:r w:rsidR="009D009B" w:rsidRPr="00646B5A">
        <w:t xml:space="preserve"> </w:t>
      </w:r>
      <w:r w:rsidR="009D009B" w:rsidRPr="00646B5A">
        <w:rPr>
          <w:i/>
          <w:iCs/>
        </w:rPr>
        <w:t>t</w:t>
      </w:r>
      <w:r w:rsidR="009D009B" w:rsidRPr="00646B5A">
        <w:rPr>
          <w:i/>
          <w:iCs/>
          <w:vertAlign w:val="subscript"/>
        </w:rPr>
        <w:t>1/2</w:t>
      </w:r>
      <w:r w:rsidRPr="00646B5A">
        <w:t>, we used the same approach to attempt to develop a predictive model for the toxicokinetic volume of distribution</w:t>
      </w:r>
      <w:r w:rsidR="009D009B" w:rsidRPr="00646B5A">
        <w:t xml:space="preserve"> (</w:t>
      </w:r>
      <w:r w:rsidR="009D009B" w:rsidRPr="00646B5A">
        <w:rPr>
          <w:i/>
          <w:iCs/>
        </w:rPr>
        <w:t>Vd</w:t>
      </w:r>
      <w:r w:rsidR="009D009B" w:rsidRPr="00646B5A">
        <w:t>),</w:t>
      </w:r>
      <w:r w:rsidRPr="00646B5A">
        <w:t xml:space="preserve"> in units of</w:t>
      </w:r>
      <w:r w:rsidR="009D009B" w:rsidRPr="00646B5A">
        <w:t xml:space="preserve"> l</w:t>
      </w:r>
      <w:r w:rsidRPr="00646B5A">
        <w:t>/kg body weight. This is a theoretical parameter represent</w:t>
      </w:r>
      <w:r w:rsidR="009D009B" w:rsidRPr="00646B5A">
        <w:t>ing</w:t>
      </w:r>
      <w:r w:rsidRPr="00646B5A">
        <w:t xml:space="preserve"> the distribution of a chemical in the body of an organism by relating the concentration apparent in the plasma with the total amount of PFAS present in the body. </w:t>
      </w:r>
      <w:r w:rsidR="00646B5A">
        <w:t xml:space="preserve">As </w:t>
      </w:r>
      <w:r w:rsidR="00646B5A" w:rsidRPr="00646B5A">
        <w:rPr>
          <w:i/>
          <w:iCs/>
        </w:rPr>
        <w:t>Vd</w:t>
      </w:r>
      <w:r w:rsidR="00646B5A" w:rsidRPr="00646B5A">
        <w:t xml:space="preserve"> cannot be measured directly, it is estimated from fitting models to empirical data. </w:t>
      </w:r>
      <w:r w:rsidRPr="00646B5A">
        <w:t>A dataset of literature</w:t>
      </w:r>
      <w:r w:rsidR="009D009B" w:rsidRPr="00646B5A">
        <w:t xml:space="preserve">-derived values </w:t>
      </w:r>
      <w:r w:rsidRPr="00646B5A">
        <w:t xml:space="preserve">of </w:t>
      </w:r>
      <w:r w:rsidR="00646B5A" w:rsidRPr="00646B5A">
        <w:rPr>
          <w:i/>
          <w:iCs/>
        </w:rPr>
        <w:t>Vd</w:t>
      </w:r>
      <w:r w:rsidRPr="00646B5A">
        <w:t xml:space="preserve"> w</w:t>
      </w:r>
      <w:r w:rsidR="00646B5A" w:rsidRPr="00646B5A">
        <w:t>as</w:t>
      </w:r>
      <w:r w:rsidRPr="00646B5A">
        <w:t xml:space="preserve"> compiled starting from </w:t>
      </w:r>
      <w:proofErr w:type="spellStart"/>
      <w:r w:rsidRPr="00646B5A">
        <w:t>Pizzuro</w:t>
      </w:r>
      <w:proofErr w:type="spellEnd"/>
      <w:r w:rsidRPr="00646B5A">
        <w:t xml:space="preserve"> et al. (2019) Table 2,</w:t>
      </w:r>
      <w:r w:rsidRPr="00646B5A">
        <w:fldChar w:fldCharType="begin"/>
      </w:r>
      <w:r w:rsidR="00D33496">
        <w:instrText xml:space="preserve"> ADDIN EN.CITE &lt;EndNote&gt;&lt;Cite&gt;&lt;Author&gt;Pizzurro&lt;/Author&gt;&lt;Year&gt;2019&lt;/Year&gt;&lt;RecNum&gt;2755&lt;/RecNum&gt;&lt;DisplayText&gt;&lt;style face="superscript"&gt;20&lt;/style&gt;&lt;/DisplayText&gt;&lt;record&gt;&lt;rec-number&gt;2755&lt;/rec-number&gt;&lt;foreign-keys&gt;&lt;key app="EN" db-id="dxp509x5a22vtxe0xwpvw2rlpzrzpdv2x0d5" timestamp="1580481025"&gt;2755&lt;/key&gt;&lt;key app="ENWeb" db-id=""&gt;0&lt;/key&gt;&lt;/foreign-keys&gt;&lt;ref-type name="Journal Article"&gt;17&lt;/ref-type&gt;&lt;contributors&gt;&lt;authors&gt;&lt;author&gt;Pizzurro, D. M.&lt;/author&gt;&lt;author&gt;Seeley, M.&lt;/author&gt;&lt;author&gt;Kerper, L. E.&lt;/author&gt;&lt;author&gt;Beck, B. D.&lt;/author&gt;&lt;/authors&gt;&lt;/contributors&gt;&lt;auth-address&gt;Gradient, Cambridge, MA, USA.&amp;#xD;Gradient, Cambridge, MA, USA. Electronic address: bbeck@gradientcorp.com.&lt;/auth-address&gt;&lt;titles&gt;&lt;title&gt;Interspecies differences in perfluoroalkyl substances (PFAS) toxicokinetics and application to health-based criteria&lt;/title&gt;&lt;secondary-title&gt;Regul Toxicol Pharmacol&lt;/secondary-title&gt;&lt;/titles&gt;&lt;periodical&gt;&lt;full-title&gt;Regul Toxicol Pharmacol&lt;/full-title&gt;&lt;/periodical&gt;&lt;pages&gt;239-250&lt;/pages&gt;&lt;volume&gt;106&lt;/volume&gt;&lt;edition&gt;2019/05/13&lt;/edition&gt;&lt;keywords&gt;&lt;keyword&gt;Pfas&lt;/keyword&gt;&lt;keyword&gt;Pfba&lt;/keyword&gt;&lt;keyword&gt;Pfbs&lt;/keyword&gt;&lt;keyword&gt;PFHxS&lt;/keyword&gt;&lt;keyword&gt;Pfoa&lt;/keyword&gt;&lt;keyword&gt;Pfos&lt;/keyword&gt;&lt;keyword&gt;Perfluorinated&lt;/keyword&gt;&lt;keyword&gt;Toxicokinetics&lt;/keyword&gt;&lt;/keywords&gt;&lt;dates&gt;&lt;year&gt;2019&lt;/year&gt;&lt;pub-dates&gt;&lt;date&gt;Aug&lt;/date&gt;&lt;/pub-dates&gt;&lt;/dates&gt;&lt;isbn&gt;1096-0295 (Electronic)&amp;#xD;0273-2300 (Linking)&lt;/isbn&gt;&lt;accession-num&gt;31078680&lt;/accession-num&gt;&lt;urls&gt;&lt;related-urls&gt;&lt;url&gt;https://www.ncbi.nlm.nih.gov/pubmed/31078680&lt;/url&gt;&lt;/related-urls&gt;&lt;/urls&gt;&lt;electronic-resource-num&gt;10.1016/j.yrtph.2019.05.008&lt;/electronic-resource-num&gt;&lt;/record&gt;&lt;/Cite&gt;&lt;/EndNote&gt;</w:instrText>
      </w:r>
      <w:r w:rsidRPr="00646B5A">
        <w:fldChar w:fldCharType="separate"/>
      </w:r>
      <w:r w:rsidR="00D33496" w:rsidRPr="00D33496">
        <w:rPr>
          <w:noProof/>
          <w:vertAlign w:val="superscript"/>
        </w:rPr>
        <w:t>20</w:t>
      </w:r>
      <w:r w:rsidRPr="00646B5A">
        <w:fldChar w:fldCharType="end"/>
      </w:r>
      <w:r w:rsidRPr="00646B5A">
        <w:t xml:space="preserve"> which compiled 38 observations spanning five PFAS chemicals, four species, and both sexes from various literature sources</w:t>
      </w:r>
      <w:r w:rsidR="007639E7">
        <w:t>.</w:t>
      </w:r>
      <w:r w:rsidRPr="00646B5A">
        <w:fldChar w:fldCharType="begin">
          <w:fldData xml:space="preserve">PEVuZE5vdGU+PENpdGU+PEF1dGhvcj5BVFNEUjwvQXV0aG9yPjxZZWFyPjIwMTI8L1llYXI+PFJl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</w:fldData>
        </w:fldChar>
      </w:r>
      <w:r w:rsidR="00D33496">
        <w:instrText xml:space="preserve"> ADDIN EN.CITE </w:instrText>
      </w:r>
      <w:r w:rsidR="00D33496">
        <w:fldChar w:fldCharType="begin">
          <w:fldData xml:space="preserve">PEVuZE5vdGU+PENpdGU+PEF1dGhvcj5BVFNEUjwvQXV0aG9yPjxZZWFyPjIwMTI8L1llYXI+PFJl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</w:fldData>
        </w:fldChar>
      </w:r>
      <w:r w:rsidR="00D33496">
        <w:instrText xml:space="preserve"> ADDIN EN.CITE.DATA </w:instrText>
      </w:r>
      <w:r w:rsidR="00D33496">
        <w:fldChar w:fldCharType="end"/>
      </w:r>
      <w:r w:rsidRPr="00646B5A">
        <w:fldChar w:fldCharType="separate"/>
      </w:r>
      <w:r w:rsidR="00D33496" w:rsidRPr="00D33496">
        <w:rPr>
          <w:noProof/>
          <w:vertAlign w:val="superscript"/>
        </w:rPr>
        <w:t>21-30</w:t>
      </w:r>
      <w:r w:rsidRPr="00646B5A">
        <w:fldChar w:fldCharType="end"/>
      </w:r>
      <w:r w:rsidRPr="00646B5A">
        <w:t xml:space="preserve"> To these we added 24 calculated </w:t>
      </w:r>
      <w:r w:rsidRPr="00646B5A">
        <w:rPr>
          <w:i/>
          <w:iCs/>
        </w:rPr>
        <w:t>Vd</w:t>
      </w:r>
      <w:r w:rsidRPr="00646B5A">
        <w:t xml:space="preserve"> observations in</w:t>
      </w:r>
      <w:r w:rsidR="00646B5A">
        <w:t xml:space="preserve"> the</w:t>
      </w:r>
      <w:r w:rsidRPr="00646B5A">
        <w:t xml:space="preserve"> </w:t>
      </w:r>
      <w:r w:rsidR="00646B5A">
        <w:t>Rat</w:t>
      </w:r>
      <w:r w:rsidRPr="00646B5A">
        <w:t xml:space="preserve"> for three chemicals across a range of doses and routes</w:t>
      </w:r>
      <w:r w:rsidR="007639E7">
        <w:t xml:space="preserve"> from Huang et al. (2019).</w:t>
      </w:r>
      <w:r w:rsidR="00646B5A">
        <w:fldChar w:fldCharType="begin"/>
      </w:r>
      <w:r w:rsidR="00D33496">
        <w:instrText xml:space="preserve"> ADDIN EN.CITE &lt;EndNote&gt;&lt;Cite&gt;&lt;Author&gt;Huang&lt;/Author&gt;&lt;Year&gt;2019&lt;/Year&gt;&lt;RecNum&gt;2843&lt;/RecNum&gt;&lt;DisplayText&gt;&lt;style face="superscript"&gt;31&lt;/style&gt;&lt;/DisplayText&gt;&lt;record&gt;&lt;rec-number&gt;2843&lt;/rec-number&gt;&lt;foreign-keys&gt;&lt;key app="EN" db-id="dxp509x5a22vtxe0xwpvw2rlpzrzpdv2x0d5" timestamp="1593634973"&gt;2843&lt;/key&gt;&lt;/foreign-keys&gt;&lt;ref-type name="Journal Article"&gt;17&lt;/ref-type&gt;&lt;contributors&gt;&lt;authors&gt;&lt;author&gt;Huang, M. C.&lt;/author&gt;&lt;author&gt;Dzierlenga, A. L.&lt;/author&gt;&lt;author&gt;Robinson, V. G.&lt;/author&gt;&lt;author&gt;Waidyanatha, S.&lt;/author&gt;&lt;author&gt;DeVito, M. J.&lt;/author&gt;&lt;author&gt;Eifrid, M. A.&lt;/author&gt;&lt;author&gt;Granville, C. A.&lt;/author&gt;&lt;author&gt;Gibbs, S. T.&lt;/author&gt;&lt;author&gt;Blystone, C. R.&lt;/author&gt;&lt;/authors&gt;&lt;/contributors&gt;&lt;auth-address&gt;Division of the National Toxicology Program, National Institutes of Environmental Health Sciences, National Institute of Health, Department of Health and Human Services, Research Triangle Park, NC 27709, United States.&amp;#xD;Battelle Memorial Institute, Columbus, OH, 43201, United States.&lt;/auth-address&gt;&lt;titles&gt;&lt;title&gt;Toxicokinetics of perfluorobutane sulfonate (PFBS), perfluorohexane-1-sulphonic acid (PFHxS), and perfluorooctane sulfonic acid (PFOS) in male and female Hsd:Sprague Dawley SD rats after intravenous and gavage administration&lt;/title&gt;&lt;secondary-title&gt;Toxicol Rep&lt;/secondary-title&gt;&lt;/titles&gt;&lt;periodical&gt;&lt;full-title&gt;Toxicol Rep&lt;/full-title&gt;&lt;/periodical&gt;&lt;pages&gt;645-655&lt;/pages&gt;&lt;volume&gt;6&lt;/volume&gt;&lt;edition&gt;2019/07/25&lt;/edition&gt;&lt;keywords&gt;&lt;keyword&gt;Pfbs&lt;/keyword&gt;&lt;keyword&gt;PFHxS&lt;/keyword&gt;&lt;keyword&gt;Pfos&lt;/keyword&gt;&lt;keyword&gt;Perfluorinated alkyl acids&lt;/keyword&gt;&lt;keyword&gt;Perfluorinated chemicals&lt;/keyword&gt;&lt;keyword&gt;Rats&lt;/keyword&gt;&lt;keyword&gt;Toxicokinetics&lt;/keyword&gt;&lt;/keywords&gt;&lt;dates&gt;&lt;year&gt;2019&lt;/year&gt;&lt;/dates&gt;&lt;isbn&gt;2214-7500 (Electronic)&amp;#xD;2214-7500 (Linking)&lt;/isbn&gt;&lt;accession-num&gt;31334035&lt;/accession-num&gt;&lt;urls&gt;&lt;related-urls&gt;&lt;url&gt;https://www.ncbi.nlm.nih.gov/pubmed/31334035&lt;/url&gt;&lt;/related-urls&gt;&lt;/urls&gt;&lt;custom2&gt;PMC6624215&lt;/custom2&gt;&lt;electronic-resource-num&gt;10.1016/j.toxrep.2019.06.016&lt;/electronic-resource-num&gt;&lt;/record&gt;&lt;/Cite&gt;&lt;/EndNote&gt;</w:instrText>
      </w:r>
      <w:r w:rsidR="00646B5A">
        <w:fldChar w:fldCharType="separate"/>
      </w:r>
      <w:r w:rsidR="00D33496" w:rsidRPr="00D33496">
        <w:rPr>
          <w:noProof/>
          <w:vertAlign w:val="superscript"/>
        </w:rPr>
        <w:t>31</w:t>
      </w:r>
      <w:r w:rsidR="00646B5A">
        <w:fldChar w:fldCharType="end"/>
      </w:r>
      <w:r w:rsidRPr="00646B5A">
        <w:t xml:space="preserve"> Huang</w:t>
      </w:r>
      <w:r w:rsidR="007639E7">
        <w:t xml:space="preserve"> et al (2019)</w:t>
      </w:r>
      <w:r w:rsidRPr="00646B5A">
        <w:t xml:space="preserve"> fit their time-series data with a two compartment model parameterized in terms of</w:t>
      </w:r>
      <w:r w:rsidR="007639E7">
        <w:t xml:space="preserve"> a</w:t>
      </w:r>
      <w:r w:rsidRPr="00646B5A">
        <w:t xml:space="preserve"> primary compartment </w:t>
      </w:r>
      <w:r w:rsidR="007639E7">
        <w:t>(</w:t>
      </w:r>
      <w:r w:rsidRPr="00646B5A">
        <w:t>V1</w:t>
      </w:r>
      <w:r w:rsidR="007639E7">
        <w:t>)</w:t>
      </w:r>
      <w:r w:rsidRPr="00646B5A">
        <w:t xml:space="preserve">, </w:t>
      </w:r>
      <w:r w:rsidR="007639E7">
        <w:t>α</w:t>
      </w:r>
      <w:r w:rsidRPr="00646B5A">
        <w:t xml:space="preserve"> and </w:t>
      </w:r>
      <w:r w:rsidR="007639E7">
        <w:t>β</w:t>
      </w:r>
      <w:r w:rsidRPr="00646B5A">
        <w:t xml:space="preserve"> rates, and an overall elimination rate </w:t>
      </w:r>
      <w:r w:rsidR="007639E7">
        <w:t>(</w:t>
      </w:r>
      <w:proofErr w:type="spellStart"/>
      <w:r w:rsidRPr="007639E7">
        <w:rPr>
          <w:i/>
          <w:iCs/>
        </w:rPr>
        <w:t>k</w:t>
      </w:r>
      <w:r w:rsidRPr="007639E7">
        <w:rPr>
          <w:i/>
          <w:iCs/>
          <w:vertAlign w:val="subscript"/>
        </w:rPr>
        <w:t>elim</w:t>
      </w:r>
      <w:proofErr w:type="spellEnd"/>
      <w:r w:rsidR="007639E7">
        <w:t>)</w:t>
      </w:r>
      <w:r w:rsidRPr="00646B5A">
        <w:t xml:space="preserve">), and so we used </w:t>
      </w:r>
      <w:proofErr w:type="spellStart"/>
      <w:r w:rsidRPr="00646B5A">
        <w:t>Vd,ss</w:t>
      </w:r>
      <w:proofErr w:type="spellEnd"/>
      <w:r w:rsidRPr="00646B5A">
        <w:t xml:space="preserve"> = V1*(1+k12/k21) where k12 and k21 are the rates between the first and second compartments and </w:t>
      </w:r>
    </w:p>
    <w:p w14:paraId="466C6B20" w14:textId="11D51E11" w:rsidR="00484699" w:rsidRPr="00646B5A" w:rsidRDefault="00484699" w:rsidP="00D33496">
      <w:pPr>
        <w:pStyle w:val="NormalWeb"/>
        <w:spacing w:before="0" w:beforeAutospacing="0" w:after="0" w:afterAutospacing="0" w:line="480" w:lineRule="auto"/>
        <w:jc w:val="both"/>
        <w:pPrChange w:id="244" w:author="Wambaugh, John" w:date="2022-06-02T09:35:00Z">
          <w:pPr>
            <w:pStyle w:val="NormalWeb"/>
            <w:spacing w:before="0" w:beforeAutospacing="0" w:after="0" w:afterAutospacing="0" w:line="480" w:lineRule="auto"/>
          </w:pPr>
        </w:pPrChange>
      </w:pPr>
      <w:commentRangeStart w:id="245"/>
      <w:r w:rsidRPr="00646B5A">
        <w:rPr>
          <w:noProof/>
        </w:rPr>
        <w:drawing>
          <wp:inline distT="0" distB="0" distL="0" distR="0" wp14:anchorId="263844E6" wp14:editId="2E7D23DA">
            <wp:extent cx="59436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commentRangeEnd w:id="245"/>
      <w:r w:rsidR="00DD4CEE">
        <w:rPr>
          <w:rStyle w:val="CommentReference"/>
          <w:rFonts w:ascii="Times" w:eastAsiaTheme="minorHAnsi" w:hAnsi="Times" w:cstheme="minorBidi"/>
        </w:rPr>
        <w:commentReference w:id="245"/>
      </w:r>
    </w:p>
    <w:p w14:paraId="4856921A" w14:textId="412E3FD0" w:rsidR="00484699" w:rsidRPr="00646B5A" w:rsidRDefault="00484699" w:rsidP="00D33496">
      <w:pPr>
        <w:pStyle w:val="NormalWeb"/>
        <w:spacing w:before="0" w:beforeAutospacing="0" w:after="0" w:afterAutospacing="0" w:line="480" w:lineRule="auto"/>
        <w:jc w:val="both"/>
        <w:pPrChange w:id="246" w:author="Wambaugh, John" w:date="2022-06-02T09:35:00Z">
          <w:pPr>
            <w:pStyle w:val="NormalWeb"/>
            <w:spacing w:before="0" w:beforeAutospacing="0" w:after="0" w:afterAutospacing="0" w:line="480" w:lineRule="auto"/>
          </w:pPr>
        </w:pPrChange>
      </w:pPr>
      <w:r w:rsidRPr="00646B5A">
        <w:t xml:space="preserve">(change k10 to </w:t>
      </w:r>
      <w:proofErr w:type="spellStart"/>
      <w:r w:rsidRPr="00646B5A">
        <w:t>kelim</w:t>
      </w:r>
      <w:proofErr w:type="spellEnd"/>
      <w:r w:rsidRPr="00646B5A">
        <w:t xml:space="preserve">). </w:t>
      </w:r>
      <w:r w:rsidRPr="00646B5A">
        <w:fldChar w:fldCharType="begin"/>
      </w:r>
      <w:r w:rsidR="00D33496">
        <w:instrText xml:space="preserve"> ADDIN EN.CITE &lt;EndNote&gt;&lt;Cite&gt;&lt;Author&gt;O&amp;apos; Flaherty&lt;/Author&gt;&lt;Year&gt;1981&lt;/Year&gt;&lt;RecNum&gt;2761&lt;/RecNum&gt;&lt;DisplayText&gt;&lt;style face="superscript"&gt;32&lt;/style&gt;&lt;/DisplayText&gt;&lt;record&gt;&lt;rec-number&gt;2761&lt;/rec-number&gt;&lt;foreign-keys&gt;&lt;key app="EN" db-id="dxp509x5a22vtxe0xwpvw2rlpzrzpdv2x0d5" timestamp="1582553746"&gt;2761&lt;/key&gt;&lt;/foreign-keys&gt;&lt;ref-type name="Book"&gt;6&lt;/ref-type&gt;&lt;contributors&gt;&lt;authors&gt;&lt;author&gt;O&amp;apos; Flaherty, Ellen, J. &lt;/author&gt;&lt;/authors&gt;&lt;/contributors&gt;&lt;titles&gt;&lt;title&gt;Toxicants and drugs: kinetics and dynamics&lt;/title&gt;&lt;/titles&gt;&lt;dates&gt;&lt;year&gt;1981&lt;/year&gt;&lt;/dates&gt;&lt;publisher&gt;John Wiley &amp;amp; Sons. &lt;/publisher&gt;&lt;urls&gt;&lt;/urls&gt;&lt;electronic-resource-num&gt;https://doi.org/10.1016/0165-6147(82)91126-9&lt;/electronic-resource-num&gt;&lt;/record&gt;&lt;/Cite&gt;&lt;/EndNote&gt;</w:instrText>
      </w:r>
      <w:r w:rsidRPr="00646B5A">
        <w:fldChar w:fldCharType="separate"/>
      </w:r>
      <w:r w:rsidR="00D33496" w:rsidRPr="00D33496">
        <w:rPr>
          <w:noProof/>
          <w:vertAlign w:val="superscript"/>
        </w:rPr>
        <w:t>32</w:t>
      </w:r>
      <w:r w:rsidRPr="00646B5A">
        <w:fldChar w:fldCharType="end"/>
      </w:r>
      <w:r w:rsidRPr="00646B5A">
        <w:t xml:space="preserve">  Calculations for Huang are included in</w:t>
      </w:r>
      <w:r w:rsidR="00CC3BCA">
        <w:t xml:space="preserve"> the Supplemental Information (S</w:t>
      </w:r>
      <w:r w:rsidR="00E21A9C">
        <w:t>3.</w:t>
      </w:r>
      <w:r w:rsidR="00264829">
        <w:t>7</w:t>
      </w:r>
      <w:r w:rsidR="00CC3BCA">
        <w:t>).</w:t>
      </w:r>
      <w:r w:rsidR="00554792">
        <w:t xml:space="preserve"> Further values for </w:t>
      </w:r>
      <w:r w:rsidR="00554792" w:rsidRPr="00554792">
        <w:rPr>
          <w:i/>
          <w:iCs/>
        </w:rPr>
        <w:t>Vd</w:t>
      </w:r>
      <w:r w:rsidR="00554792">
        <w:t xml:space="preserve"> were collected from </w:t>
      </w:r>
      <w:r w:rsidR="00554792">
        <w:fldChar w:fldCharType="begin">
          <w:fldData xml:space="preserve">PEVuZE5vdGU+PENpdGU+PEF1dGhvcj5EemllcmxlbmdhPC9BdXRob3I+PFllYXI+MjAyMDwvWWVh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</w:fldData>
        </w:fldChar>
      </w:r>
      <w:r w:rsidR="00D33496">
        <w:instrText xml:space="preserve"> ADDIN EN.CITE </w:instrText>
      </w:r>
      <w:r w:rsidR="00D33496">
        <w:fldChar w:fldCharType="begin">
          <w:fldData xml:space="preserve">PEVuZE5vdGU+PENpdGU+PEF1dGhvcj5EemllcmxlbmdhPC9BdXRob3I+PFllYXI+MjAyMDwvWWVh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</w:fldData>
        </w:fldChar>
      </w:r>
      <w:r w:rsidR="00D33496">
        <w:instrText xml:space="preserve"> ADDIN EN.CITE.DATA </w:instrText>
      </w:r>
      <w:r w:rsidR="00D33496">
        <w:fldChar w:fldCharType="end"/>
      </w:r>
      <w:r w:rsidR="00554792">
        <w:fldChar w:fldCharType="separate"/>
      </w:r>
      <w:r w:rsidR="00D33496" w:rsidRPr="00D33496">
        <w:rPr>
          <w:noProof/>
          <w:vertAlign w:val="superscript"/>
        </w:rPr>
        <w:t>33-36</w:t>
      </w:r>
      <w:r w:rsidR="00554792">
        <w:fldChar w:fldCharType="end"/>
      </w:r>
      <w:r w:rsidRPr="00646B5A">
        <w:t>. The total data set</w:t>
      </w:r>
      <w:r w:rsidR="00CC3BCA">
        <w:t xml:space="preserve"> </w:t>
      </w:r>
      <w:r w:rsidRPr="00646B5A">
        <w:t xml:space="preserve">includes 128 values for </w:t>
      </w:r>
      <w:r w:rsidRPr="00646B5A">
        <w:lastRenderedPageBreak/>
        <w:t>Vd from 8 PFAS chemicals across 4 species.</w:t>
      </w:r>
      <w:r w:rsidR="00E21A9C">
        <w:t xml:space="preserve"> See Supplemental Information S3.</w:t>
      </w:r>
      <w:r w:rsidR="00264829">
        <w:t>6</w:t>
      </w:r>
      <w:r w:rsidR="00E21A9C">
        <w:t xml:space="preserve"> for all </w:t>
      </w:r>
      <w:r w:rsidR="00E21A9C" w:rsidRPr="00E21A9C">
        <w:rPr>
          <w:i/>
          <w:iCs/>
        </w:rPr>
        <w:t>Vd</w:t>
      </w:r>
      <w:r w:rsidR="00E21A9C">
        <w:t xml:space="preserve"> values used is model construction. </w:t>
      </w:r>
      <w:r w:rsidR="00CA7B06">
        <w:t xml:space="preserve"> </w:t>
      </w:r>
    </w:p>
    <w:p w14:paraId="3C2FC35E" w14:textId="77777777" w:rsidR="00484699" w:rsidRPr="00646B5A" w:rsidRDefault="00484699" w:rsidP="00D33496">
      <w:pPr>
        <w:pStyle w:val="NormalWeb"/>
        <w:spacing w:before="0" w:beforeAutospacing="0" w:after="0" w:afterAutospacing="0" w:line="480" w:lineRule="auto"/>
        <w:jc w:val="both"/>
        <w:pPrChange w:id="247" w:author="Wambaugh, John" w:date="2022-06-02T09:35:00Z">
          <w:pPr>
            <w:pStyle w:val="NormalWeb"/>
            <w:spacing w:before="0" w:beforeAutospacing="0" w:after="0" w:afterAutospacing="0" w:line="480" w:lineRule="auto"/>
          </w:pPr>
        </w:pPrChange>
      </w:pPr>
      <w:r w:rsidRPr="00646B5A">
        <w:t> </w:t>
      </w:r>
    </w:p>
    <w:p w14:paraId="20611566" w14:textId="628FF039" w:rsidR="00CC3BCA" w:rsidRPr="00CC3BCA" w:rsidRDefault="00CC3BCA" w:rsidP="00D33496">
      <w:pPr>
        <w:pStyle w:val="Heading2"/>
        <w:jc w:val="both"/>
        <w:pPrChange w:id="248" w:author="Wambaugh, John" w:date="2022-06-02T09:35:00Z">
          <w:pPr>
            <w:pStyle w:val="Heading2"/>
          </w:pPr>
        </w:pPrChange>
      </w:pPr>
      <w:r>
        <w:t>S.</w:t>
      </w:r>
      <w:r w:rsidR="002E2501">
        <w:t>2</w:t>
      </w:r>
      <w:r>
        <w:t xml:space="preserve">.2 </w:t>
      </w:r>
      <w:r w:rsidRPr="00CC3BCA">
        <w:t>Model construction</w:t>
      </w:r>
    </w:p>
    <w:p w14:paraId="0F66B169" w14:textId="44A7D80F" w:rsidR="00484699" w:rsidRPr="00646B5A" w:rsidRDefault="00484699" w:rsidP="00D33496">
      <w:pPr>
        <w:pStyle w:val="NormalWeb"/>
        <w:spacing w:before="0" w:beforeAutospacing="0" w:after="0" w:afterAutospacing="0" w:line="480" w:lineRule="auto"/>
        <w:ind w:firstLine="720"/>
        <w:jc w:val="both"/>
        <w:pPrChange w:id="249" w:author="Wambaugh, John" w:date="2022-06-02T09:35:00Z">
          <w:pPr>
            <w:pStyle w:val="NormalWeb"/>
            <w:spacing w:before="0" w:beforeAutospacing="0" w:after="0" w:afterAutospacing="0" w:line="480" w:lineRule="auto"/>
            <w:ind w:firstLine="720"/>
          </w:pPr>
        </w:pPrChange>
      </w:pPr>
      <w:r w:rsidRPr="00646B5A">
        <w:t xml:space="preserve">Although the available descriptors were chosen to allow modeling of half-life, all the same descriptors (including kidney structure) were made available to the machine learning approaches for </w:t>
      </w:r>
      <w:r w:rsidRPr="00CC3BCA">
        <w:rPr>
          <w:i/>
          <w:iCs/>
        </w:rPr>
        <w:t>Vd</w:t>
      </w:r>
      <w:r w:rsidRPr="00646B5A">
        <w:t>. As with half-life, feature selection was used to reduce the number of possible predictors to be analyzed.</w:t>
      </w:r>
      <w:r w:rsidR="006A5037">
        <w:t xml:space="preserve"> We used the </w:t>
      </w:r>
      <w:r w:rsidRPr="00646B5A">
        <w:t>random forest</w:t>
      </w:r>
      <w:r w:rsidR="006A5037">
        <w:t xml:space="preserve"> method. </w:t>
      </w:r>
    </w:p>
    <w:p w14:paraId="0823FA68" w14:textId="588A92A8" w:rsidR="00B5749C" w:rsidRDefault="00CC3BCA" w:rsidP="00D33496">
      <w:pPr>
        <w:pStyle w:val="Heading2"/>
        <w:jc w:val="both"/>
        <w:pPrChange w:id="250" w:author="Wambaugh, John" w:date="2022-06-02T09:35:00Z">
          <w:pPr>
            <w:pStyle w:val="Heading2"/>
          </w:pPr>
        </w:pPrChange>
      </w:pPr>
      <w:r>
        <w:rPr>
          <w:rFonts w:cs="Times New Roman"/>
          <w:szCs w:val="24"/>
        </w:rPr>
        <w:t>S</w:t>
      </w:r>
      <w:r w:rsidR="002E2501">
        <w:rPr>
          <w:rFonts w:cs="Times New Roman"/>
          <w:szCs w:val="24"/>
        </w:rPr>
        <w:t>2</w:t>
      </w:r>
      <w:r>
        <w:rPr>
          <w:rFonts w:cs="Times New Roman"/>
          <w:szCs w:val="24"/>
        </w:rPr>
        <w:t>.3</w:t>
      </w:r>
      <w:r w:rsidR="00B5749C">
        <w:t xml:space="preserve"> Modelling </w:t>
      </w:r>
      <w:r w:rsidR="00A02474">
        <w:t>R</w:t>
      </w:r>
      <w:r w:rsidR="00B5749C">
        <w:t xml:space="preserve">esults </w:t>
      </w:r>
      <w:r w:rsidR="00A02474">
        <w:t>and Discussion</w:t>
      </w:r>
    </w:p>
    <w:p w14:paraId="1100B8D8" w14:textId="77777777" w:rsidR="00B5749C" w:rsidRDefault="00B5749C" w:rsidP="00D33496">
      <w:pPr>
        <w:pStyle w:val="NormalWeb"/>
        <w:spacing w:before="0" w:beforeAutospacing="0" w:after="0" w:afterAutospacing="0"/>
        <w:jc w:val="both"/>
        <w:pPrChange w:id="251" w:author="Wambaugh, John" w:date="2022-06-02T09:35:00Z">
          <w:pPr>
            <w:pStyle w:val="NormalWeb"/>
            <w:spacing w:before="0" w:beforeAutospacing="0" w:after="0" w:afterAutospacing="0"/>
          </w:pPr>
        </w:pPrChange>
      </w:pPr>
    </w:p>
    <w:p w14:paraId="7E9EC266" w14:textId="625DCE47" w:rsidR="00B5749C" w:rsidRPr="009F04B4" w:rsidRDefault="00A02474" w:rsidP="00D33496">
      <w:pPr>
        <w:pStyle w:val="NormalWeb"/>
        <w:spacing w:before="0" w:beforeAutospacing="0" w:after="0" w:afterAutospacing="0" w:line="480" w:lineRule="auto"/>
        <w:ind w:firstLine="720"/>
        <w:jc w:val="both"/>
        <w:rPr>
          <w:sz w:val="22"/>
          <w:szCs w:val="22"/>
        </w:rPr>
        <w:pPrChange w:id="252" w:author="Wambaugh, John" w:date="2022-06-02T09:35:00Z">
          <w:pPr>
            <w:pStyle w:val="NormalWeb"/>
            <w:spacing w:before="0" w:beforeAutospacing="0" w:after="0" w:afterAutospacing="0" w:line="480" w:lineRule="auto"/>
            <w:ind w:firstLine="720"/>
          </w:pPr>
        </w:pPrChange>
      </w:pPr>
      <w:r w:rsidRPr="009F04B4">
        <w:rPr>
          <w:sz w:val="22"/>
        </w:rPr>
        <w:t xml:space="preserve">The accuracy of </w:t>
      </w:r>
      <w:r w:rsidR="006A5037">
        <w:rPr>
          <w:sz w:val="22"/>
        </w:rPr>
        <w:t>the</w:t>
      </w:r>
      <w:r w:rsidRPr="009F04B4">
        <w:rPr>
          <w:sz w:val="22"/>
        </w:rPr>
        <w:t xml:space="preserve"> model</w:t>
      </w:r>
      <w:r w:rsidR="006A5037">
        <w:rPr>
          <w:sz w:val="22"/>
        </w:rPr>
        <w:t>s</w:t>
      </w:r>
      <w:r w:rsidRPr="009F04B4">
        <w:rPr>
          <w:sz w:val="22"/>
        </w:rPr>
        <w:t xml:space="preserve"> with three, four, or five bins ranged from 56% to 37%. A two-bin model had a 70% accuracy, but the central tendencies of the two bins were distinct from the medians of any chemical or species. Thus, the two-bin model seemed to capture the uncertainty in the data more than any chemical or species differences. F </w:t>
      </w:r>
    </w:p>
    <w:p w14:paraId="2B94B46C" w14:textId="78D021B0" w:rsidR="00B5749C" w:rsidRPr="009F04B4" w:rsidRDefault="00B5749C" w:rsidP="00D33496">
      <w:pPr>
        <w:pStyle w:val="NormalWeb"/>
        <w:spacing w:before="0" w:beforeAutospacing="0" w:after="0" w:afterAutospacing="0" w:line="480" w:lineRule="auto"/>
        <w:ind w:firstLine="720"/>
        <w:jc w:val="both"/>
        <w:rPr>
          <w:sz w:val="22"/>
          <w:szCs w:val="22"/>
        </w:rPr>
        <w:pPrChange w:id="253" w:author="Wambaugh, John" w:date="2022-06-02T09:35:00Z">
          <w:pPr>
            <w:pStyle w:val="NormalWeb"/>
            <w:spacing w:before="0" w:beforeAutospacing="0" w:after="0" w:afterAutospacing="0" w:line="480" w:lineRule="auto"/>
            <w:ind w:firstLine="720"/>
          </w:pPr>
        </w:pPrChange>
      </w:pPr>
      <w:r w:rsidRPr="009F04B4">
        <w:rPr>
          <w:sz w:val="22"/>
        </w:rPr>
        <w:t>The volume of distribution depends on the chemical partitioning into various tissues</w:t>
      </w:r>
      <w:r w:rsidR="00A02474" w:rsidRPr="009F04B4">
        <w:rPr>
          <w:sz w:val="22"/>
        </w:rPr>
        <w:fldChar w:fldCharType="begin"/>
      </w:r>
      <w:r w:rsidR="00D33496">
        <w:rPr>
          <w:sz w:val="22"/>
        </w:rPr>
        <w:instrText xml:space="preserve"> ADDIN EN.CITE &lt;EndNote&gt;&lt;Cite&gt;&lt;Author&gt;O&amp;apos; Flaherty&lt;/Author&gt;&lt;Year&gt;1981&lt;/Year&gt;&lt;RecNum&gt;2761&lt;/RecNum&gt;&lt;DisplayText&gt;&lt;style face="superscript"&gt;32&lt;/style&gt;&lt;/DisplayText&gt;&lt;record&gt;&lt;rec-number&gt;2761&lt;/rec-number&gt;&lt;foreign-keys&gt;&lt;key app="EN" db-id="dxp509x5a22vtxe0xwpvw2rlpzrzpdv2x0d5" timestamp="1582553746"&gt;2761&lt;/key&gt;&lt;/foreign-keys&gt;&lt;ref-type name="Book"&gt;6&lt;/ref-type&gt;&lt;contributors&gt;&lt;authors&gt;&lt;author&gt;O&amp;apos; Flaherty, Ellen, J. &lt;/author&gt;&lt;/authors&gt;&lt;/contributors&gt;&lt;titles&gt;&lt;title&gt;Toxicants and drugs: kinetics and dynamics&lt;/title&gt;&lt;/titles&gt;&lt;dates&gt;&lt;year&gt;1981&lt;/year&gt;&lt;/dates&gt;&lt;publisher&gt;John Wiley &amp;amp; Sons. &lt;/publisher&gt;&lt;urls&gt;&lt;/urls&gt;&lt;electronic-resource-num&gt;https://doi.org/10.1016/0165-6147(82)91126-9&lt;/electronic-resource-num&gt;&lt;/record&gt;&lt;/Cite&gt;&lt;/EndNote&gt;</w:instrText>
      </w:r>
      <w:r w:rsidR="00A02474" w:rsidRPr="009F04B4">
        <w:rPr>
          <w:sz w:val="22"/>
        </w:rPr>
        <w:fldChar w:fldCharType="separate"/>
      </w:r>
      <w:r w:rsidR="00D33496" w:rsidRPr="00D33496">
        <w:rPr>
          <w:noProof/>
          <w:sz w:val="22"/>
          <w:vertAlign w:val="superscript"/>
        </w:rPr>
        <w:t>32</w:t>
      </w:r>
      <w:r w:rsidR="00A02474" w:rsidRPr="009F04B4">
        <w:rPr>
          <w:sz w:val="22"/>
        </w:rPr>
        <w:fldChar w:fldCharType="end"/>
      </w:r>
      <w:r w:rsidR="00A02474" w:rsidRPr="009F04B4">
        <w:rPr>
          <w:sz w:val="22"/>
        </w:rPr>
        <w:t xml:space="preserve"> </w:t>
      </w:r>
      <w:r w:rsidRPr="009F04B4">
        <w:rPr>
          <w:sz w:val="22"/>
        </w:rPr>
        <w:t>which is a function of the tissue composition</w:t>
      </w:r>
      <w:r w:rsidR="00A02474" w:rsidRPr="009F04B4">
        <w:rPr>
          <w:sz w:val="22"/>
        </w:rPr>
        <w:t xml:space="preserve"> </w:t>
      </w:r>
      <w:r w:rsidRPr="009F04B4">
        <w:rPr>
          <w:sz w:val="22"/>
        </w:rPr>
        <w:t>(water, lipids, proteins, membranes)</w:t>
      </w:r>
      <w:r w:rsidR="00A02474" w:rsidRPr="009F04B4">
        <w:rPr>
          <w:sz w:val="22"/>
        </w:rPr>
        <w:fldChar w:fldCharType="begin">
          <w:fldData xml:space="preserve">PEVuZE5vdGU+PENpdGU+PEF1dGhvcj5Qb3VsaW48L0F1dGhvcj48WWVhcj4yMDEzPC9ZZWFyPjxS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</w:fldData>
        </w:fldChar>
      </w:r>
      <w:r w:rsidR="00D33496">
        <w:rPr>
          <w:sz w:val="22"/>
        </w:rPr>
        <w:instrText xml:space="preserve"> ADDIN EN.CITE </w:instrText>
      </w:r>
      <w:r w:rsidR="00D33496">
        <w:rPr>
          <w:sz w:val="22"/>
        </w:rPr>
        <w:fldChar w:fldCharType="begin">
          <w:fldData xml:space="preserve">PEVuZE5vdGU+PENpdGU+PEF1dGhvcj5Qb3VsaW48L0F1dGhvcj48WWVhcj4yMDEzPC9ZZWFyPjxS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</w:fldData>
        </w:fldChar>
      </w:r>
      <w:r w:rsidR="00D33496">
        <w:rPr>
          <w:sz w:val="22"/>
        </w:rPr>
        <w:instrText xml:space="preserve"> ADDIN EN.CITE.DATA </w:instrText>
      </w:r>
      <w:r w:rsidR="00D33496">
        <w:rPr>
          <w:sz w:val="22"/>
        </w:rPr>
      </w:r>
      <w:r w:rsidR="00D33496">
        <w:rPr>
          <w:sz w:val="22"/>
        </w:rPr>
        <w:fldChar w:fldCharType="end"/>
      </w:r>
      <w:r w:rsidR="00A02474" w:rsidRPr="009F04B4">
        <w:rPr>
          <w:sz w:val="22"/>
        </w:rPr>
        <w:fldChar w:fldCharType="separate"/>
      </w:r>
      <w:r w:rsidR="00D33496" w:rsidRPr="00D33496">
        <w:rPr>
          <w:noProof/>
          <w:sz w:val="22"/>
          <w:vertAlign w:val="superscript"/>
        </w:rPr>
        <w:t>37</w:t>
      </w:r>
      <w:r w:rsidR="00A02474" w:rsidRPr="009F04B4">
        <w:rPr>
          <w:sz w:val="22"/>
        </w:rPr>
        <w:fldChar w:fldCharType="end"/>
      </w:r>
      <w:r w:rsidRPr="009F04B4">
        <w:rPr>
          <w:sz w:val="22"/>
        </w:rPr>
        <w:t xml:space="preserve"> and tissue volumes </w:t>
      </w:r>
      <w:r w:rsidR="00A02474" w:rsidRPr="009F04B4">
        <w:rPr>
          <w:sz w:val="22"/>
        </w:rPr>
        <w:t>.</w:t>
      </w:r>
      <w:r w:rsidR="00A02474" w:rsidRPr="009F04B4">
        <w:rPr>
          <w:sz w:val="22"/>
        </w:rPr>
        <w:fldChar w:fldCharType="begin">
          <w:fldData xml:space="preserve">PEVuZE5vdGU+PENpdGU+PEF1dGhvcj5QZWFyY2U8L0F1dGhvcj48WWVhcj4yMDE3PC9ZZWFyPjxS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</w:fldData>
        </w:fldChar>
      </w:r>
      <w:r w:rsidR="00D33496">
        <w:rPr>
          <w:sz w:val="22"/>
        </w:rPr>
        <w:instrText xml:space="preserve"> ADDIN EN.CITE </w:instrText>
      </w:r>
      <w:r w:rsidR="00D33496">
        <w:rPr>
          <w:sz w:val="22"/>
        </w:rPr>
        <w:fldChar w:fldCharType="begin">
          <w:fldData xml:space="preserve">PEVuZE5vdGU+PENpdGU+PEF1dGhvcj5QZWFyY2U8L0F1dGhvcj48WWVhcj4yMDE3PC9ZZWFyPjxS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</w:fldData>
        </w:fldChar>
      </w:r>
      <w:r w:rsidR="00D33496">
        <w:rPr>
          <w:sz w:val="22"/>
        </w:rPr>
        <w:instrText xml:space="preserve"> ADDIN EN.CITE.DATA </w:instrText>
      </w:r>
      <w:r w:rsidR="00D33496">
        <w:rPr>
          <w:sz w:val="22"/>
        </w:rPr>
      </w:r>
      <w:r w:rsidR="00D33496">
        <w:rPr>
          <w:sz w:val="22"/>
        </w:rPr>
        <w:fldChar w:fldCharType="end"/>
      </w:r>
      <w:r w:rsidR="00A02474" w:rsidRPr="009F04B4">
        <w:rPr>
          <w:sz w:val="22"/>
        </w:rPr>
        <w:fldChar w:fldCharType="separate"/>
      </w:r>
      <w:r w:rsidR="00D33496" w:rsidRPr="00D33496">
        <w:rPr>
          <w:noProof/>
          <w:sz w:val="22"/>
          <w:vertAlign w:val="superscript"/>
        </w:rPr>
        <w:t>38</w:t>
      </w:r>
      <w:r w:rsidR="00A02474" w:rsidRPr="009F04B4">
        <w:rPr>
          <w:sz w:val="22"/>
        </w:rPr>
        <w:fldChar w:fldCharType="end"/>
      </w:r>
      <w:r w:rsidRPr="009F04B4">
        <w:rPr>
          <w:sz w:val="22"/>
        </w:rPr>
        <w:t xml:space="preserve"> Interspecies differences are essentially driven by relative differences in tissue volumes and, to a lesser extent, composition. Differences between chemicals are expected to be driven by differences of affinity for the tissue constituents.</w:t>
      </w:r>
      <w:r w:rsidR="00A02474" w:rsidRPr="009F04B4">
        <w:rPr>
          <w:sz w:val="22"/>
        </w:rPr>
        <w:t xml:space="preserve"> In comparison to </w:t>
      </w:r>
      <w:r w:rsidR="00A02474" w:rsidRPr="009F04B4">
        <w:rPr>
          <w:i/>
          <w:iCs/>
          <w:sz w:val="22"/>
          <w:szCs w:val="22"/>
        </w:rPr>
        <w:t>t</w:t>
      </w:r>
      <w:r w:rsidR="00A02474" w:rsidRPr="009F04B4">
        <w:rPr>
          <w:i/>
          <w:iCs/>
          <w:sz w:val="22"/>
          <w:szCs w:val="22"/>
          <w:vertAlign w:val="subscript"/>
        </w:rPr>
        <w:t>1/2</w:t>
      </w:r>
      <w:r w:rsidR="00530D0A" w:rsidRPr="009F04B4">
        <w:rPr>
          <w:sz w:val="22"/>
          <w:szCs w:val="22"/>
        </w:rPr>
        <w:t xml:space="preserve"> </w:t>
      </w:r>
      <w:r w:rsidR="00A02474" w:rsidRPr="009F04B4">
        <w:rPr>
          <w:sz w:val="22"/>
          <w:szCs w:val="22"/>
        </w:rPr>
        <w:t xml:space="preserve">the compiled values for </w:t>
      </w:r>
      <w:r w:rsidR="00A02474" w:rsidRPr="009F04B4">
        <w:rPr>
          <w:i/>
          <w:iCs/>
          <w:sz w:val="22"/>
          <w:szCs w:val="22"/>
        </w:rPr>
        <w:t>Vd</w:t>
      </w:r>
      <w:r w:rsidR="00A02474" w:rsidRPr="009F04B4">
        <w:rPr>
          <w:sz w:val="22"/>
          <w:szCs w:val="22"/>
        </w:rPr>
        <w:t xml:space="preserve"> varied relatively little</w:t>
      </w:r>
      <w:r w:rsidR="00530D0A" w:rsidRPr="009F04B4">
        <w:rPr>
          <w:sz w:val="22"/>
          <w:szCs w:val="22"/>
        </w:rPr>
        <w:t xml:space="preserve">, </w:t>
      </w:r>
      <w:proofErr w:type="gramStart"/>
      <w:r w:rsidR="00530D0A" w:rsidRPr="009F04B4">
        <w:rPr>
          <w:sz w:val="22"/>
          <w:szCs w:val="22"/>
        </w:rPr>
        <w:t xml:space="preserve">with </w:t>
      </w:r>
      <w:r w:rsidR="00A02474" w:rsidRPr="009F04B4">
        <w:rPr>
          <w:sz w:val="22"/>
          <w:szCs w:val="22"/>
        </w:rPr>
        <w:t xml:space="preserve"> </w:t>
      </w:r>
      <w:r w:rsidR="00530D0A" w:rsidRPr="009F04B4">
        <w:rPr>
          <w:sz w:val="22"/>
          <w:szCs w:val="22"/>
        </w:rPr>
        <w:t>m</w:t>
      </w:r>
      <w:r w:rsidR="00A02474" w:rsidRPr="009F04B4">
        <w:rPr>
          <w:sz w:val="22"/>
          <w:szCs w:val="22"/>
        </w:rPr>
        <w:t>edian</w:t>
      </w:r>
      <w:proofErr w:type="gramEnd"/>
      <w:r w:rsidR="00A02474" w:rsidRPr="009F04B4">
        <w:rPr>
          <w:sz w:val="22"/>
          <w:szCs w:val="22"/>
        </w:rPr>
        <w:t xml:space="preserve"> </w:t>
      </w:r>
      <w:r w:rsidR="00A02474" w:rsidRPr="009F04B4">
        <w:rPr>
          <w:i/>
          <w:iCs/>
          <w:sz w:val="22"/>
          <w:szCs w:val="22"/>
        </w:rPr>
        <w:t>Vd</w:t>
      </w:r>
      <w:r w:rsidR="00A02474" w:rsidRPr="009F04B4">
        <w:rPr>
          <w:sz w:val="22"/>
          <w:szCs w:val="22"/>
        </w:rPr>
        <w:t xml:space="preserve"> values rang</w:t>
      </w:r>
      <w:r w:rsidR="00530D0A" w:rsidRPr="009F04B4">
        <w:rPr>
          <w:sz w:val="22"/>
          <w:szCs w:val="22"/>
        </w:rPr>
        <w:t>ing</w:t>
      </w:r>
      <w:r w:rsidR="00A02474" w:rsidRPr="009F04B4">
        <w:rPr>
          <w:sz w:val="22"/>
          <w:szCs w:val="22"/>
        </w:rPr>
        <w:t xml:space="preserve"> across chemicals from 0.139-0.368 L/kg</w:t>
      </w:r>
      <w:r w:rsidR="00530D0A" w:rsidRPr="009F04B4">
        <w:rPr>
          <w:sz w:val="22"/>
          <w:szCs w:val="22"/>
        </w:rPr>
        <w:t>, and a</w:t>
      </w:r>
      <w:r w:rsidR="00A02474" w:rsidRPr="009F04B4">
        <w:rPr>
          <w:sz w:val="22"/>
          <w:szCs w:val="22"/>
        </w:rPr>
        <w:t xml:space="preserve">cross species from 0.194-0.254 L/kg. </w:t>
      </w:r>
      <w:r w:rsidR="00530D0A" w:rsidRPr="009F04B4">
        <w:rPr>
          <w:sz w:val="22"/>
          <w:szCs w:val="22"/>
        </w:rPr>
        <w:t xml:space="preserve">Thus, </w:t>
      </w:r>
      <w:r w:rsidR="00530D0A" w:rsidRPr="009F04B4">
        <w:rPr>
          <w:sz w:val="22"/>
        </w:rPr>
        <w:t xml:space="preserve">the present failure to build more compelling models for predicting inter-chemical and -species differences is at least partially a function of the lack of variability among the data relative to the strong uncertainty.  In addition, for only PFOS in the Rat, </w:t>
      </w:r>
      <w:r w:rsidR="00530D0A" w:rsidRPr="009F04B4">
        <w:rPr>
          <w:i/>
          <w:iCs/>
          <w:sz w:val="22"/>
        </w:rPr>
        <w:t>Vd</w:t>
      </w:r>
      <w:r w:rsidR="00530D0A" w:rsidRPr="009F04B4">
        <w:rPr>
          <w:sz w:val="22"/>
          <w:szCs w:val="22"/>
        </w:rPr>
        <w:t xml:space="preserve"> ranged widely </w:t>
      </w:r>
      <w:r w:rsidR="00A02474" w:rsidRPr="009F04B4">
        <w:rPr>
          <w:sz w:val="22"/>
          <w:szCs w:val="22"/>
        </w:rPr>
        <w:t xml:space="preserve">from 0.0886-7.01 L/kg. This </w:t>
      </w:r>
      <w:r w:rsidR="00530D0A" w:rsidRPr="009F04B4">
        <w:rPr>
          <w:sz w:val="22"/>
          <w:szCs w:val="22"/>
        </w:rPr>
        <w:t xml:space="preserve">broad </w:t>
      </w:r>
      <w:r w:rsidR="00A02474" w:rsidRPr="009F04B4">
        <w:rPr>
          <w:sz w:val="22"/>
          <w:szCs w:val="22"/>
        </w:rPr>
        <w:t>uncertainty</w:t>
      </w:r>
      <w:r w:rsidR="00530D0A" w:rsidRPr="009F04B4">
        <w:rPr>
          <w:sz w:val="22"/>
          <w:szCs w:val="22"/>
        </w:rPr>
        <w:t xml:space="preserve"> likely</w:t>
      </w:r>
      <w:r w:rsidR="00A02474" w:rsidRPr="009F04B4">
        <w:rPr>
          <w:sz w:val="22"/>
          <w:szCs w:val="22"/>
        </w:rPr>
        <w:t xml:space="preserve"> confound</w:t>
      </w:r>
      <w:r w:rsidR="00530D0A" w:rsidRPr="009F04B4">
        <w:rPr>
          <w:sz w:val="22"/>
          <w:szCs w:val="22"/>
        </w:rPr>
        <w:t>ed</w:t>
      </w:r>
      <w:r w:rsidR="00A02474" w:rsidRPr="009F04B4">
        <w:rPr>
          <w:sz w:val="22"/>
          <w:szCs w:val="22"/>
        </w:rPr>
        <w:t xml:space="preserve"> attempts to build a</w:t>
      </w:r>
      <w:r w:rsidR="00530D0A" w:rsidRPr="009F04B4">
        <w:rPr>
          <w:sz w:val="22"/>
          <w:szCs w:val="22"/>
        </w:rPr>
        <w:t xml:space="preserve"> better</w:t>
      </w:r>
      <w:r w:rsidR="00A02474" w:rsidRPr="009F04B4">
        <w:rPr>
          <w:sz w:val="22"/>
          <w:szCs w:val="22"/>
        </w:rPr>
        <w:t xml:space="preserve"> predictive model. </w:t>
      </w:r>
      <w:r w:rsidR="00530D0A" w:rsidRPr="009F04B4">
        <w:rPr>
          <w:sz w:val="22"/>
          <w:szCs w:val="22"/>
        </w:rPr>
        <w:t xml:space="preserve"> There until something more compelling is developed, possibly through </w:t>
      </w:r>
      <w:r w:rsidR="00530D0A" w:rsidRPr="009F04B4">
        <w:rPr>
          <w:sz w:val="22"/>
        </w:rPr>
        <w:t>ad</w:t>
      </w:r>
      <w:r w:rsidRPr="009F04B4">
        <w:rPr>
          <w:sz w:val="22"/>
        </w:rPr>
        <w:t>ditional data generation and curation</w:t>
      </w:r>
      <w:r w:rsidR="00530D0A" w:rsidRPr="009F04B4">
        <w:rPr>
          <w:sz w:val="22"/>
        </w:rPr>
        <w:t xml:space="preserve">, we believe that the data set median of 0.202 L/kg bodyweight is a reasonable default value for </w:t>
      </w:r>
      <w:r w:rsidR="00530D0A" w:rsidRPr="009F04B4">
        <w:rPr>
          <w:i/>
          <w:iCs/>
          <w:sz w:val="22"/>
        </w:rPr>
        <w:t>Vd</w:t>
      </w:r>
      <w:r w:rsidR="00530D0A" w:rsidRPr="009F04B4">
        <w:rPr>
          <w:sz w:val="22"/>
        </w:rPr>
        <w:t>.</w:t>
      </w:r>
    </w:p>
    <w:p w14:paraId="2988AC10" w14:textId="02DA6655" w:rsidR="00484699" w:rsidRPr="00646B5A" w:rsidRDefault="00484699" w:rsidP="00D33496">
      <w:pPr>
        <w:spacing w:line="480" w:lineRule="auto"/>
        <w:jc w:val="both"/>
        <w:rPr>
          <w:rFonts w:ascii="Times New Roman" w:hAnsi="Times New Roman" w:cs="Times New Roman"/>
          <w:szCs w:val="24"/>
        </w:rPr>
        <w:pPrChange w:id="254" w:author="Wambaugh, John" w:date="2022-06-02T09:35:00Z">
          <w:pPr>
            <w:spacing w:line="480" w:lineRule="auto"/>
          </w:pPr>
        </w:pPrChange>
      </w:pPr>
    </w:p>
    <w:p w14:paraId="21E6AFAC" w14:textId="77777777" w:rsidR="00484699" w:rsidRPr="00484699" w:rsidRDefault="00484699" w:rsidP="00D33496">
      <w:pPr>
        <w:jc w:val="both"/>
        <w:rPr>
          <w:rFonts w:ascii="Times New Roman" w:hAnsi="Times New Roman" w:cs="Times New Roman"/>
        </w:rPr>
        <w:pPrChange w:id="255" w:author="Wambaugh, John" w:date="2022-06-02T09:35:00Z">
          <w:pPr/>
        </w:pPrChange>
      </w:pPr>
    </w:p>
    <w:p w14:paraId="30A71AAC" w14:textId="77777777" w:rsidR="00484699" w:rsidRPr="00484699" w:rsidRDefault="00484699" w:rsidP="00D33496">
      <w:pPr>
        <w:jc w:val="both"/>
        <w:rPr>
          <w:rFonts w:ascii="Times New Roman" w:hAnsi="Times New Roman" w:cs="Times New Roman"/>
        </w:rPr>
        <w:pPrChange w:id="256" w:author="Wambaugh, John" w:date="2022-06-02T09:35:00Z">
          <w:pPr/>
        </w:pPrChange>
      </w:pPr>
    </w:p>
    <w:p w14:paraId="617E386E" w14:textId="77777777" w:rsidR="00D33496" w:rsidRPr="00D33496" w:rsidRDefault="00484699" w:rsidP="00D33496">
      <w:pPr>
        <w:pStyle w:val="EndNoteBibliography"/>
        <w:spacing w:after="0"/>
        <w:jc w:val="both"/>
        <w:pPrChange w:id="257" w:author="Wambaugh, John" w:date="2022-06-02T09:35:00Z">
          <w:pPr>
            <w:pStyle w:val="EndNoteBibliography"/>
            <w:spacing w:after="0"/>
          </w:pPr>
        </w:pPrChange>
      </w:pPr>
      <w:r w:rsidRPr="00484699">
        <w:rPr>
          <w:rFonts w:ascii="Times New Roman" w:hAnsi="Times New Roman" w:cs="Times New Roman"/>
        </w:rPr>
        <w:fldChar w:fldCharType="begin"/>
      </w:r>
      <w:r w:rsidRPr="00484699">
        <w:rPr>
          <w:rFonts w:ascii="Times New Roman" w:hAnsi="Times New Roman" w:cs="Times New Roman"/>
        </w:rPr>
        <w:instrText xml:space="preserve"> ADDIN EN.REFLIST </w:instrText>
      </w:r>
      <w:r w:rsidRPr="00484699">
        <w:rPr>
          <w:rFonts w:ascii="Times New Roman" w:hAnsi="Times New Roman" w:cs="Times New Roman"/>
        </w:rPr>
        <w:fldChar w:fldCharType="separate"/>
      </w:r>
      <w:r w:rsidR="00D33496" w:rsidRPr="00D33496">
        <w:t>1.</w:t>
      </w:r>
      <w:r w:rsidR="00D33496" w:rsidRPr="00D33496">
        <w:tab/>
        <w:t xml:space="preserve">Delignette-Muller, M. L.; Dutang, C., fitdistrplus: An R Package for Fitting Distributions. </w:t>
      </w:r>
      <w:r w:rsidR="00D33496" w:rsidRPr="00D33496">
        <w:rPr>
          <w:i/>
        </w:rPr>
        <w:t xml:space="preserve">Journal of Statistical Software </w:t>
      </w:r>
      <w:r w:rsidR="00D33496" w:rsidRPr="00D33496">
        <w:rPr>
          <w:b/>
        </w:rPr>
        <w:t>2015,</w:t>
      </w:r>
      <w:r w:rsidR="00D33496" w:rsidRPr="00D33496">
        <w:t xml:space="preserve"> </w:t>
      </w:r>
      <w:r w:rsidR="00D33496" w:rsidRPr="00D33496">
        <w:rPr>
          <w:i/>
        </w:rPr>
        <w:t>64</w:t>
      </w:r>
      <w:r w:rsidR="00D33496" w:rsidRPr="00D33496">
        <w:t>, (4), 1-34.</w:t>
      </w:r>
    </w:p>
    <w:p w14:paraId="49257FE8" w14:textId="77777777" w:rsidR="00D33496" w:rsidRPr="00D33496" w:rsidRDefault="00D33496" w:rsidP="00D33496">
      <w:pPr>
        <w:pStyle w:val="EndNoteBibliography"/>
        <w:spacing w:after="0"/>
        <w:jc w:val="both"/>
        <w:pPrChange w:id="258" w:author="Wambaugh, John" w:date="2022-06-02T09:35:00Z">
          <w:pPr>
            <w:pStyle w:val="EndNoteBibliography"/>
            <w:spacing w:after="0"/>
          </w:pPr>
        </w:pPrChange>
      </w:pPr>
      <w:r w:rsidRPr="00D33496">
        <w:t>2.</w:t>
      </w:r>
      <w:r w:rsidRPr="00D33496">
        <w:tab/>
        <w:t xml:space="preserve">Jian, J. M.; Chen, D.; Han, F. J.; Guo, Y.; Zeng, L. X.; Lu, X. W.; Wang, F., A short review on human exposure to and tissue distribution of per- and polyfluoroalkyl substances (PFASs). </w:t>
      </w:r>
      <w:r w:rsidRPr="00D33496">
        <w:rPr>
          <w:i/>
        </w:rPr>
        <w:t xml:space="preserve">Sci. Total Environ. </w:t>
      </w:r>
      <w:r w:rsidRPr="00D33496">
        <w:rPr>
          <w:b/>
        </w:rPr>
        <w:t>2018,</w:t>
      </w:r>
      <w:r w:rsidRPr="00D33496">
        <w:t xml:space="preserve"> </w:t>
      </w:r>
      <w:r w:rsidRPr="00D33496">
        <w:rPr>
          <w:i/>
        </w:rPr>
        <w:t>636</w:t>
      </w:r>
      <w:r w:rsidRPr="00D33496">
        <w:t>, 1058-1069.</w:t>
      </w:r>
    </w:p>
    <w:p w14:paraId="2C197092" w14:textId="77777777" w:rsidR="00D33496" w:rsidRPr="00D33496" w:rsidRDefault="00D33496" w:rsidP="00D33496">
      <w:pPr>
        <w:pStyle w:val="EndNoteBibliography"/>
        <w:spacing w:after="0"/>
        <w:jc w:val="both"/>
        <w:pPrChange w:id="259" w:author="Wambaugh, John" w:date="2022-06-02T09:35:00Z">
          <w:pPr>
            <w:pStyle w:val="EndNoteBibliography"/>
            <w:spacing w:after="0"/>
          </w:pPr>
        </w:pPrChange>
      </w:pPr>
      <w:r w:rsidRPr="00D33496">
        <w:t>3.</w:t>
      </w:r>
      <w:r w:rsidRPr="00D33496">
        <w:tab/>
        <w:t xml:space="preserve">DeWitt, J. C., </w:t>
      </w:r>
      <w:r w:rsidRPr="00D33496">
        <w:rPr>
          <w:i/>
        </w:rPr>
        <w:t>Toxicological effects of Perfluoroalkyl and Polyfluoroalkyl substances</w:t>
      </w:r>
      <w:r w:rsidRPr="00D33496">
        <w:t>. 1st ed.; Humana Press: Switzerland, 2015; p 495.</w:t>
      </w:r>
    </w:p>
    <w:p w14:paraId="11CCBC8F" w14:textId="77777777" w:rsidR="00D33496" w:rsidRPr="00D33496" w:rsidRDefault="00D33496" w:rsidP="00D33496">
      <w:pPr>
        <w:pStyle w:val="EndNoteBibliography"/>
        <w:spacing w:after="0"/>
        <w:jc w:val="both"/>
        <w:pPrChange w:id="260" w:author="Wambaugh, John" w:date="2022-06-02T09:35:00Z">
          <w:pPr>
            <w:pStyle w:val="EndNoteBibliography"/>
            <w:spacing w:after="0"/>
          </w:pPr>
        </w:pPrChange>
      </w:pPr>
      <w:r w:rsidRPr="00D33496">
        <w:t>4.</w:t>
      </w:r>
      <w:r w:rsidRPr="00D33496">
        <w:tab/>
        <w:t xml:space="preserve">Han, X.; Nabb, D. L.; Russell, M. H.; Kennedy, G. L.; Rickard, R. W., Renal Elimination of Perfluorocarboxylates (PFCAs). </w:t>
      </w:r>
      <w:r w:rsidRPr="00D33496">
        <w:rPr>
          <w:i/>
        </w:rPr>
        <w:t xml:space="preserve">Chem. Res. Toxicol. </w:t>
      </w:r>
      <w:r w:rsidRPr="00D33496">
        <w:rPr>
          <w:b/>
        </w:rPr>
        <w:t>2012,</w:t>
      </w:r>
      <w:r w:rsidRPr="00D33496">
        <w:t xml:space="preserve"> </w:t>
      </w:r>
      <w:r w:rsidRPr="00D33496">
        <w:rPr>
          <w:i/>
        </w:rPr>
        <w:t>25</w:t>
      </w:r>
      <w:r w:rsidRPr="00D33496">
        <w:t>, (1), 35-46.</w:t>
      </w:r>
    </w:p>
    <w:p w14:paraId="708C672B" w14:textId="77777777" w:rsidR="00D33496" w:rsidRPr="00D33496" w:rsidRDefault="00D33496" w:rsidP="00D33496">
      <w:pPr>
        <w:pStyle w:val="EndNoteBibliography"/>
        <w:spacing w:after="0"/>
        <w:jc w:val="both"/>
        <w:pPrChange w:id="261" w:author="Wambaugh, John" w:date="2022-06-02T09:35:00Z">
          <w:pPr>
            <w:pStyle w:val="EndNoteBibliography"/>
            <w:spacing w:after="0"/>
          </w:pPr>
        </w:pPrChange>
      </w:pPr>
      <w:r w:rsidRPr="00D33496">
        <w:t>5.</w:t>
      </w:r>
      <w:r w:rsidRPr="00D33496">
        <w:tab/>
        <w:t xml:space="preserve">Andersen, M. E.; Clewell, H. J.; Tan, Y.-M.; Butenhoff, J. L.; Olsen, G. W., Pharmacokinetic modeling of saturable, renal resorption of perfluoroalkylacids in monkeys—probing the determinants of long plasma half-lives. </w:t>
      </w:r>
      <w:r w:rsidRPr="00D33496">
        <w:rPr>
          <w:i/>
        </w:rPr>
        <w:t xml:space="preserve">Toxicology </w:t>
      </w:r>
      <w:r w:rsidRPr="00D33496">
        <w:rPr>
          <w:b/>
        </w:rPr>
        <w:t>2006,</w:t>
      </w:r>
      <w:r w:rsidRPr="00D33496">
        <w:t xml:space="preserve"> </w:t>
      </w:r>
      <w:r w:rsidRPr="00D33496">
        <w:rPr>
          <w:i/>
        </w:rPr>
        <w:t>227</w:t>
      </w:r>
      <w:r w:rsidRPr="00D33496">
        <w:t>, (1), 156-164.</w:t>
      </w:r>
    </w:p>
    <w:p w14:paraId="6A78FBD8" w14:textId="77777777" w:rsidR="00D33496" w:rsidRPr="00D33496" w:rsidRDefault="00D33496" w:rsidP="00D33496">
      <w:pPr>
        <w:pStyle w:val="EndNoteBibliography"/>
        <w:spacing w:after="0"/>
        <w:jc w:val="both"/>
        <w:pPrChange w:id="262" w:author="Wambaugh, John" w:date="2022-06-02T09:35:00Z">
          <w:pPr>
            <w:pStyle w:val="EndNoteBibliography"/>
            <w:spacing w:after="0"/>
          </w:pPr>
        </w:pPrChange>
      </w:pPr>
      <w:r w:rsidRPr="00D33496">
        <w:t>6.</w:t>
      </w:r>
      <w:r w:rsidRPr="00D33496">
        <w:tab/>
        <w:t xml:space="preserve">Mansouri, K.; Grulke, C. M.; Judson, R. S.; Williams, A. J., OPERA models for predicting physicochemical properties and environmental fate endpoints. </w:t>
      </w:r>
      <w:r w:rsidRPr="00D33496">
        <w:rPr>
          <w:i/>
        </w:rPr>
        <w:t xml:space="preserve">J Cheminform </w:t>
      </w:r>
      <w:r w:rsidRPr="00D33496">
        <w:rPr>
          <w:b/>
        </w:rPr>
        <w:t>2018,</w:t>
      </w:r>
      <w:r w:rsidRPr="00D33496">
        <w:t xml:space="preserve"> </w:t>
      </w:r>
      <w:r w:rsidRPr="00D33496">
        <w:rPr>
          <w:i/>
        </w:rPr>
        <w:t>10</w:t>
      </w:r>
      <w:r w:rsidRPr="00D33496">
        <w:t>, (1), 10.</w:t>
      </w:r>
    </w:p>
    <w:p w14:paraId="61DCBF74" w14:textId="5C6CB7CF" w:rsidR="00D33496" w:rsidRPr="00D33496" w:rsidRDefault="00D33496" w:rsidP="00D33496">
      <w:pPr>
        <w:pStyle w:val="EndNoteBibliography"/>
        <w:spacing w:after="0"/>
        <w:jc w:val="both"/>
        <w:pPrChange w:id="263" w:author="Wambaugh, John" w:date="2022-06-02T09:35:00Z">
          <w:pPr>
            <w:pStyle w:val="EndNoteBibliography"/>
            <w:spacing w:after="0"/>
          </w:pPr>
        </w:pPrChange>
      </w:pPr>
      <w:r w:rsidRPr="00D33496">
        <w:t>7.</w:t>
      </w:r>
      <w:r w:rsidRPr="00D33496">
        <w:tab/>
        <w:t xml:space="preserve">EPA, U. CompTox Chemicals Dashboard. </w:t>
      </w:r>
      <w:r>
        <w:fldChar w:fldCharType="begin"/>
      </w:r>
      <w:r>
        <w:instrText xml:space="preserve"> HYPERLINK "https://comptox-prod.epa.gov/dashboard/" </w:instrText>
      </w:r>
      <w:r>
        <w:fldChar w:fldCharType="separate"/>
      </w:r>
      <w:r w:rsidRPr="00D33496">
        <w:rPr>
          <w:rStyle w:val="Hyperlink"/>
        </w:rPr>
        <w:t>https://comptox-prod.epa.gov/dashboard/</w:t>
      </w:r>
      <w:r>
        <w:fldChar w:fldCharType="end"/>
      </w:r>
      <w:r w:rsidRPr="00D33496">
        <w:t xml:space="preserve">. (01/15/2020), </w:t>
      </w:r>
    </w:p>
    <w:p w14:paraId="1C5CFE2C" w14:textId="77777777" w:rsidR="00D33496" w:rsidRPr="00D33496" w:rsidRDefault="00D33496" w:rsidP="00D33496">
      <w:pPr>
        <w:pStyle w:val="EndNoteBibliography"/>
        <w:spacing w:after="0"/>
        <w:jc w:val="both"/>
        <w:pPrChange w:id="264" w:author="Wambaugh, John" w:date="2022-06-02T09:35:00Z">
          <w:pPr>
            <w:pStyle w:val="EndNoteBibliography"/>
            <w:spacing w:after="0"/>
          </w:pPr>
        </w:pPrChange>
      </w:pPr>
      <w:r w:rsidRPr="00D33496">
        <w:t>8.</w:t>
      </w:r>
      <w:r w:rsidRPr="00D33496">
        <w:tab/>
        <w:t xml:space="preserve">Lau, C., Perfluorinated Compounds: An Overview. In </w:t>
      </w:r>
      <w:r w:rsidRPr="00D33496">
        <w:rPr>
          <w:i/>
        </w:rPr>
        <w:t>Toxicological Effects of Perfluoroalkyl and Polyfluoroalkyl Substances</w:t>
      </w:r>
      <w:r w:rsidRPr="00D33496">
        <w:t>, DeWitt, J. C., Ed. Springer-Verlag London Ltd: Godalming, 2015; pp 1-21.</w:t>
      </w:r>
    </w:p>
    <w:p w14:paraId="526AAE73" w14:textId="77777777" w:rsidR="00D33496" w:rsidRPr="00D33496" w:rsidRDefault="00D33496" w:rsidP="00D33496">
      <w:pPr>
        <w:pStyle w:val="EndNoteBibliography"/>
        <w:spacing w:after="0"/>
        <w:jc w:val="both"/>
        <w:pPrChange w:id="265" w:author="Wambaugh, John" w:date="2022-06-02T09:35:00Z">
          <w:pPr>
            <w:pStyle w:val="EndNoteBibliography"/>
            <w:spacing w:after="0"/>
          </w:pPr>
        </w:pPrChange>
      </w:pPr>
      <w:r w:rsidRPr="00D33496">
        <w:t>9.</w:t>
      </w:r>
      <w:r w:rsidRPr="00D33496">
        <w:tab/>
        <w:t xml:space="preserve">Oliver, J., </w:t>
      </w:r>
      <w:r w:rsidRPr="00D33496">
        <w:rPr>
          <w:i/>
        </w:rPr>
        <w:t>Nephrons and Kidneys: A Quantitative Study of Developmental and Evolutionary Mammalian Renal Architectonics</w:t>
      </w:r>
      <w:r w:rsidRPr="00D33496">
        <w:t>. Hoeber Medical Division, Harper &amp; Row: 1968.</w:t>
      </w:r>
    </w:p>
    <w:p w14:paraId="3604B27F" w14:textId="77777777" w:rsidR="00D33496" w:rsidRPr="00D33496" w:rsidRDefault="00D33496" w:rsidP="00D33496">
      <w:pPr>
        <w:pStyle w:val="EndNoteBibliography"/>
        <w:spacing w:after="0"/>
        <w:jc w:val="both"/>
        <w:pPrChange w:id="266" w:author="Wambaugh, John" w:date="2022-06-02T09:35:00Z">
          <w:pPr>
            <w:pStyle w:val="EndNoteBibliography"/>
            <w:spacing w:after="0"/>
          </w:pPr>
        </w:pPrChange>
      </w:pPr>
      <w:r w:rsidRPr="00D33496">
        <w:t>10.</w:t>
      </w:r>
      <w:r w:rsidRPr="00D33496">
        <w:tab/>
        <w:t xml:space="preserve">Maurya, H.; Kumar, T.; Kumar, S., Anatomical and Physiological Similarities of Kidney in Different Experimental Animals Used for Basic Studies. </w:t>
      </w:r>
      <w:r w:rsidRPr="00D33496">
        <w:rPr>
          <w:i/>
        </w:rPr>
        <w:t xml:space="preserve">Journal of Clinical &amp; Experimental Nephrology </w:t>
      </w:r>
      <w:r w:rsidRPr="00D33496">
        <w:rPr>
          <w:b/>
        </w:rPr>
        <w:t>2018,</w:t>
      </w:r>
      <w:r w:rsidRPr="00D33496">
        <w:t xml:space="preserve"> </w:t>
      </w:r>
      <w:r w:rsidRPr="00D33496">
        <w:rPr>
          <w:i/>
        </w:rPr>
        <w:t>03</w:t>
      </w:r>
      <w:r w:rsidRPr="00D33496">
        <w:t>, (02).</w:t>
      </w:r>
    </w:p>
    <w:p w14:paraId="3A6EC3FE" w14:textId="77777777" w:rsidR="00D33496" w:rsidRPr="00D33496" w:rsidRDefault="00D33496" w:rsidP="00D33496">
      <w:pPr>
        <w:pStyle w:val="EndNoteBibliography"/>
        <w:spacing w:after="0"/>
        <w:jc w:val="both"/>
        <w:pPrChange w:id="267" w:author="Wambaugh, John" w:date="2022-06-02T09:35:00Z">
          <w:pPr>
            <w:pStyle w:val="EndNoteBibliography"/>
            <w:spacing w:after="0"/>
          </w:pPr>
        </w:pPrChange>
      </w:pPr>
      <w:r w:rsidRPr="00D33496">
        <w:t>11.</w:t>
      </w:r>
      <w:r w:rsidRPr="00D33496">
        <w:tab/>
        <w:t xml:space="preserve">Mandikian, D.; Figueroa, I.; Oldendorp, A.; Rafidi, H.; Ulufatu, S.; Schweiger, M. G.; Couch, J. A.; Dybdal, N.; Joseph, S. B.; Prabhu, S.; Ferl, G. Z.; Boswell, C. A., Tissue Physiology of Cynomolgus Monkeys: Cross-Species Comparison and Implications for Translational Pharmacology. </w:t>
      </w:r>
      <w:r w:rsidRPr="00D33496">
        <w:rPr>
          <w:i/>
        </w:rPr>
        <w:t xml:space="preserve">Aaps J </w:t>
      </w:r>
      <w:r w:rsidRPr="00D33496">
        <w:rPr>
          <w:b/>
        </w:rPr>
        <w:t>2018,</w:t>
      </w:r>
      <w:r w:rsidRPr="00D33496">
        <w:t xml:space="preserve"> </w:t>
      </w:r>
      <w:r w:rsidRPr="00D33496">
        <w:rPr>
          <w:i/>
        </w:rPr>
        <w:t>20</w:t>
      </w:r>
      <w:r w:rsidRPr="00D33496">
        <w:t>, (6), 107.</w:t>
      </w:r>
    </w:p>
    <w:p w14:paraId="2D6B7C08" w14:textId="77777777" w:rsidR="00D33496" w:rsidRPr="00D33496" w:rsidRDefault="00D33496" w:rsidP="00D33496">
      <w:pPr>
        <w:pStyle w:val="EndNoteBibliography"/>
        <w:spacing w:after="0"/>
        <w:jc w:val="both"/>
        <w:pPrChange w:id="268" w:author="Wambaugh, John" w:date="2022-06-02T09:35:00Z">
          <w:pPr>
            <w:pStyle w:val="EndNoteBibliography"/>
            <w:spacing w:after="0"/>
          </w:pPr>
        </w:pPrChange>
      </w:pPr>
      <w:r w:rsidRPr="00D33496">
        <w:t>12.</w:t>
      </w:r>
      <w:r w:rsidRPr="00D33496">
        <w:tab/>
        <w:t xml:space="preserve">O'Hagan, S.; Kell, D. B., Understanding the foundations of the structural similarities between marketed drugs and endogenous human metabolites. </w:t>
      </w:r>
      <w:r w:rsidRPr="00D33496">
        <w:rPr>
          <w:i/>
        </w:rPr>
        <w:t xml:space="preserve">Front Pharmacol </w:t>
      </w:r>
      <w:r w:rsidRPr="00D33496">
        <w:rPr>
          <w:b/>
        </w:rPr>
        <w:t>2015,</w:t>
      </w:r>
      <w:r w:rsidRPr="00D33496">
        <w:t xml:space="preserve"> </w:t>
      </w:r>
      <w:r w:rsidRPr="00D33496">
        <w:rPr>
          <w:i/>
        </w:rPr>
        <w:t>6</w:t>
      </w:r>
      <w:r w:rsidRPr="00D33496">
        <w:t>, 105.</w:t>
      </w:r>
    </w:p>
    <w:p w14:paraId="08DD3886" w14:textId="77777777" w:rsidR="00D33496" w:rsidRPr="00D33496" w:rsidRDefault="00D33496" w:rsidP="00D33496">
      <w:pPr>
        <w:pStyle w:val="EndNoteBibliography"/>
        <w:spacing w:after="0"/>
        <w:jc w:val="both"/>
        <w:pPrChange w:id="269" w:author="Wambaugh, John" w:date="2022-06-02T09:35:00Z">
          <w:pPr>
            <w:pStyle w:val="EndNoteBibliography"/>
            <w:spacing w:after="0"/>
          </w:pPr>
        </w:pPrChange>
      </w:pPr>
      <w:r w:rsidRPr="00D33496">
        <w:t>13.</w:t>
      </w:r>
      <w:r w:rsidRPr="00D33496">
        <w:tab/>
        <w:t xml:space="preserve">Bolton, E. E.; Wang, Y.; Thiessen, P. A.; Bryant, S. H., PubChem: integrated platform of small molecules and biological activities. In </w:t>
      </w:r>
      <w:r w:rsidRPr="00D33496">
        <w:rPr>
          <w:i/>
        </w:rPr>
        <w:t xml:space="preserve">Annual reports in computational chemistry </w:t>
      </w:r>
      <w:r w:rsidRPr="00D33496">
        <w:t>Elsevier: 2008; Vol. 4, pp 217-241.</w:t>
      </w:r>
    </w:p>
    <w:p w14:paraId="004A9B37" w14:textId="77777777" w:rsidR="00D33496" w:rsidRPr="00D33496" w:rsidRDefault="00D33496" w:rsidP="00D33496">
      <w:pPr>
        <w:pStyle w:val="EndNoteBibliography"/>
        <w:spacing w:after="0"/>
        <w:jc w:val="both"/>
        <w:pPrChange w:id="270" w:author="Wambaugh, John" w:date="2022-06-02T09:35:00Z">
          <w:pPr>
            <w:pStyle w:val="EndNoteBibliography"/>
            <w:spacing w:after="0"/>
          </w:pPr>
        </w:pPrChange>
      </w:pPr>
      <w:r w:rsidRPr="00D33496">
        <w:t>14.</w:t>
      </w:r>
      <w:r w:rsidRPr="00D33496">
        <w:tab/>
        <w:t xml:space="preserve">Morgan, H. L., The generation of a unique machine description for chemical structures-a technique developed at chemical abstracts service. </w:t>
      </w:r>
      <w:r w:rsidRPr="00D33496">
        <w:rPr>
          <w:i/>
        </w:rPr>
        <w:t xml:space="preserve">The Journal of Chemical Documentation </w:t>
      </w:r>
      <w:r w:rsidRPr="00D33496">
        <w:rPr>
          <w:b/>
        </w:rPr>
        <w:t>1965,</w:t>
      </w:r>
      <w:r w:rsidRPr="00D33496">
        <w:t xml:space="preserve"> </w:t>
      </w:r>
      <w:r w:rsidRPr="00D33496">
        <w:rPr>
          <w:i/>
        </w:rPr>
        <w:t>5</w:t>
      </w:r>
      <w:r w:rsidRPr="00D33496">
        <w:t>, (2), 107-113.</w:t>
      </w:r>
    </w:p>
    <w:p w14:paraId="20464DAF" w14:textId="77777777" w:rsidR="00D33496" w:rsidRPr="00D33496" w:rsidRDefault="00D33496" w:rsidP="00D33496">
      <w:pPr>
        <w:pStyle w:val="EndNoteBibliography"/>
        <w:spacing w:after="0"/>
        <w:jc w:val="both"/>
        <w:pPrChange w:id="271" w:author="Wambaugh, John" w:date="2022-06-02T09:35:00Z">
          <w:pPr>
            <w:pStyle w:val="EndNoteBibliography"/>
            <w:spacing w:after="0"/>
          </w:pPr>
        </w:pPrChange>
      </w:pPr>
      <w:r w:rsidRPr="00D33496">
        <w:t>15.</w:t>
      </w:r>
      <w:r w:rsidRPr="00D33496">
        <w:tab/>
        <w:t xml:space="preserve">Tanimoto, T. T., </w:t>
      </w:r>
      <w:r w:rsidRPr="00D33496">
        <w:rPr>
          <w:i/>
        </w:rPr>
        <w:t>Elementary mathematical theory of classification and prediction.</w:t>
      </w:r>
      <w:r w:rsidRPr="00D33496">
        <w:t xml:space="preserve"> IBM: New York, 1958; p 10.</w:t>
      </w:r>
    </w:p>
    <w:p w14:paraId="728028DA" w14:textId="77777777" w:rsidR="00D33496" w:rsidRPr="00D33496" w:rsidRDefault="00D33496" w:rsidP="00D33496">
      <w:pPr>
        <w:pStyle w:val="EndNoteBibliography"/>
        <w:spacing w:after="0"/>
        <w:jc w:val="both"/>
        <w:pPrChange w:id="272" w:author="Wambaugh, John" w:date="2022-06-02T09:35:00Z">
          <w:pPr>
            <w:pStyle w:val="EndNoteBibliography"/>
            <w:spacing w:after="0"/>
          </w:pPr>
        </w:pPrChange>
      </w:pPr>
      <w:r w:rsidRPr="00D33496">
        <w:t>16.</w:t>
      </w:r>
      <w:r w:rsidRPr="00D33496">
        <w:tab/>
        <w:t xml:space="preserve">Zhang, L.; Ren, X. M.; Guo, L. H., Structure-based investigation on the interaction of perfluorinated compounds with human liver fatty acid binding protein. </w:t>
      </w:r>
      <w:r w:rsidRPr="00D33496">
        <w:rPr>
          <w:i/>
        </w:rPr>
        <w:t xml:space="preserve">Environ Sci Technol </w:t>
      </w:r>
      <w:r w:rsidRPr="00D33496">
        <w:rPr>
          <w:b/>
        </w:rPr>
        <w:t>2013,</w:t>
      </w:r>
      <w:r w:rsidRPr="00D33496">
        <w:t xml:space="preserve"> </w:t>
      </w:r>
      <w:r w:rsidRPr="00D33496">
        <w:rPr>
          <w:i/>
        </w:rPr>
        <w:t>47</w:t>
      </w:r>
      <w:r w:rsidRPr="00D33496">
        <w:t>, (19), 11293-301.</w:t>
      </w:r>
    </w:p>
    <w:p w14:paraId="6FBAE43F" w14:textId="77777777" w:rsidR="00D33496" w:rsidRPr="00D33496" w:rsidRDefault="00D33496" w:rsidP="00D33496">
      <w:pPr>
        <w:pStyle w:val="EndNoteBibliography"/>
        <w:spacing w:after="0"/>
        <w:jc w:val="both"/>
        <w:pPrChange w:id="273" w:author="Wambaugh, John" w:date="2022-06-02T09:35:00Z">
          <w:pPr>
            <w:pStyle w:val="EndNoteBibliography"/>
            <w:spacing w:after="0"/>
          </w:pPr>
        </w:pPrChange>
      </w:pPr>
      <w:r w:rsidRPr="00D33496">
        <w:lastRenderedPageBreak/>
        <w:t>17.</w:t>
      </w:r>
      <w:r w:rsidRPr="00D33496">
        <w:tab/>
        <w:t xml:space="preserve">Buck, R. C.; Murphy, P. M.; Pabon, M., Chemistry, Properties, and Uses of Commercial Fluorinated Surfactants. In </w:t>
      </w:r>
      <w:r w:rsidRPr="00D33496">
        <w:rPr>
          <w:i/>
        </w:rPr>
        <w:t>Polyfluorinated Chemicals and Transformation Products</w:t>
      </w:r>
      <w:r w:rsidRPr="00D33496">
        <w:t>, 2012; pp 1-24.</w:t>
      </w:r>
    </w:p>
    <w:p w14:paraId="301FB296" w14:textId="77777777" w:rsidR="00D33496" w:rsidRPr="00D33496" w:rsidRDefault="00D33496" w:rsidP="00D33496">
      <w:pPr>
        <w:pStyle w:val="EndNoteBibliography"/>
        <w:spacing w:after="0"/>
        <w:jc w:val="both"/>
        <w:pPrChange w:id="274" w:author="Wambaugh, John" w:date="2022-06-02T09:35:00Z">
          <w:pPr>
            <w:pStyle w:val="EndNoteBibliography"/>
            <w:spacing w:after="0"/>
          </w:pPr>
        </w:pPrChange>
      </w:pPr>
      <w:r w:rsidRPr="00D33496">
        <w:t>18.</w:t>
      </w:r>
      <w:r w:rsidRPr="00D33496">
        <w:tab/>
        <w:t xml:space="preserve">Bhhatarai, B.; Gramatica, P., Prediction of aqueous solubility, vapor pressure and critical micelle concentration for aquatic partitioning of perfluorinated chemicals. </w:t>
      </w:r>
      <w:r w:rsidRPr="00D33496">
        <w:rPr>
          <w:i/>
        </w:rPr>
        <w:t xml:space="preserve">Environ Sci Technol </w:t>
      </w:r>
      <w:r w:rsidRPr="00D33496">
        <w:rPr>
          <w:b/>
        </w:rPr>
        <w:t>2011,</w:t>
      </w:r>
      <w:r w:rsidRPr="00D33496">
        <w:t xml:space="preserve"> </w:t>
      </w:r>
      <w:r w:rsidRPr="00D33496">
        <w:rPr>
          <w:i/>
        </w:rPr>
        <w:t>45</w:t>
      </w:r>
      <w:r w:rsidRPr="00D33496">
        <w:t>, (19), 8120-8.</w:t>
      </w:r>
    </w:p>
    <w:p w14:paraId="5D672C00" w14:textId="05FEFF1A" w:rsidR="00D33496" w:rsidRPr="00D33496" w:rsidRDefault="00D33496" w:rsidP="00D33496">
      <w:pPr>
        <w:pStyle w:val="EndNoteBibliography"/>
        <w:spacing w:after="0"/>
        <w:jc w:val="both"/>
        <w:pPrChange w:id="275" w:author="Wambaugh, John" w:date="2022-06-02T09:35:00Z">
          <w:pPr>
            <w:pStyle w:val="EndNoteBibliography"/>
            <w:spacing w:after="0"/>
          </w:pPr>
        </w:pPrChange>
      </w:pPr>
      <w:r w:rsidRPr="00D33496">
        <w:t>19.</w:t>
      </w:r>
      <w:r w:rsidRPr="00D33496">
        <w:tab/>
        <w:t xml:space="preserve">Kuhn, M., Caret: Classification and regression training. R package version 6.0-85. In R Project, </w:t>
      </w:r>
      <w:r>
        <w:fldChar w:fldCharType="begin"/>
      </w:r>
      <w:r>
        <w:instrText xml:space="preserve"> HYPERLINK "https://CRAN" </w:instrText>
      </w:r>
      <w:r>
        <w:fldChar w:fldCharType="separate"/>
      </w:r>
      <w:r w:rsidRPr="00D33496">
        <w:rPr>
          <w:rStyle w:val="Hyperlink"/>
        </w:rPr>
        <w:t>https://CRAN</w:t>
      </w:r>
      <w:r>
        <w:fldChar w:fldCharType="end"/>
      </w:r>
      <w:r w:rsidRPr="00D33496">
        <w:t>. R-project. org/package= caret: 2020.</w:t>
      </w:r>
    </w:p>
    <w:p w14:paraId="2ED010A8" w14:textId="77777777" w:rsidR="00D33496" w:rsidRPr="00D33496" w:rsidRDefault="00D33496" w:rsidP="00D33496">
      <w:pPr>
        <w:pStyle w:val="EndNoteBibliography"/>
        <w:spacing w:after="0"/>
        <w:jc w:val="both"/>
        <w:pPrChange w:id="276" w:author="Wambaugh, John" w:date="2022-06-02T09:35:00Z">
          <w:pPr>
            <w:pStyle w:val="EndNoteBibliography"/>
            <w:spacing w:after="0"/>
          </w:pPr>
        </w:pPrChange>
      </w:pPr>
      <w:r w:rsidRPr="00D33496">
        <w:t>20.</w:t>
      </w:r>
      <w:r w:rsidRPr="00D33496">
        <w:tab/>
        <w:t xml:space="preserve">Pizzurro, D. M.; Seeley, M.; Kerper, L. E.; Beck, B. D., Interspecies differences in perfluoroalkyl substances (PFAS) toxicokinetics and application to health-based criteria. </w:t>
      </w:r>
      <w:r w:rsidRPr="00D33496">
        <w:rPr>
          <w:i/>
        </w:rPr>
        <w:t xml:space="preserve">Regul Toxicol Pharmacol </w:t>
      </w:r>
      <w:r w:rsidRPr="00D33496">
        <w:rPr>
          <w:b/>
        </w:rPr>
        <w:t>2019,</w:t>
      </w:r>
      <w:r w:rsidRPr="00D33496">
        <w:t xml:space="preserve"> </w:t>
      </w:r>
      <w:r w:rsidRPr="00D33496">
        <w:rPr>
          <w:i/>
        </w:rPr>
        <w:t>106</w:t>
      </w:r>
      <w:r w:rsidRPr="00D33496">
        <w:t>, 239-250.</w:t>
      </w:r>
    </w:p>
    <w:p w14:paraId="0F9554EA" w14:textId="77777777" w:rsidR="00D33496" w:rsidRPr="00D33496" w:rsidRDefault="00D33496" w:rsidP="00D33496">
      <w:pPr>
        <w:pStyle w:val="EndNoteBibliography"/>
        <w:spacing w:after="0"/>
        <w:jc w:val="both"/>
        <w:pPrChange w:id="277" w:author="Wambaugh, John" w:date="2022-06-02T09:35:00Z">
          <w:pPr>
            <w:pStyle w:val="EndNoteBibliography"/>
            <w:spacing w:after="0"/>
          </w:pPr>
        </w:pPrChange>
      </w:pPr>
      <w:r w:rsidRPr="00D33496">
        <w:t>21.</w:t>
      </w:r>
      <w:r w:rsidRPr="00D33496">
        <w:tab/>
        <w:t xml:space="preserve">ATSDR </w:t>
      </w:r>
      <w:r w:rsidRPr="00D33496">
        <w:rPr>
          <w:i/>
        </w:rPr>
        <w:t>Toxicological Profile for 1,4 Dioxane</w:t>
      </w:r>
      <w:r w:rsidRPr="00D33496">
        <w:t>; Agency for Toxic Substances and Disease Registry, U.S. Department of Health and Human Services, Public Health Service: Atlanta, GA, 2012.</w:t>
      </w:r>
    </w:p>
    <w:p w14:paraId="3BB123FE" w14:textId="77777777" w:rsidR="00D33496" w:rsidRPr="00D33496" w:rsidRDefault="00D33496" w:rsidP="00D33496">
      <w:pPr>
        <w:pStyle w:val="EndNoteBibliography"/>
        <w:spacing w:after="0"/>
        <w:jc w:val="both"/>
        <w:pPrChange w:id="278" w:author="Wambaugh, John" w:date="2022-06-02T09:35:00Z">
          <w:pPr>
            <w:pStyle w:val="EndNoteBibliography"/>
            <w:spacing w:after="0"/>
          </w:pPr>
        </w:pPrChange>
      </w:pPr>
      <w:r w:rsidRPr="00D33496">
        <w:t>22.</w:t>
      </w:r>
      <w:r w:rsidRPr="00D33496">
        <w:tab/>
        <w:t xml:space="preserve">Butenhoff, J. L.; Kennedy, G. L., Jr.; Hinderliter, P. M.; Lieder, P. H.; Jung, R.; Hansen, K. J.; Gorman, G. S.; Noker, P. E.; Thomford, P. J., Pharmacokinetics of perfluorooctanoate in cynomolgus monkeys. </w:t>
      </w:r>
      <w:r w:rsidRPr="00D33496">
        <w:rPr>
          <w:i/>
        </w:rPr>
        <w:t xml:space="preserve">Toxicol Sci </w:t>
      </w:r>
      <w:r w:rsidRPr="00D33496">
        <w:rPr>
          <w:b/>
        </w:rPr>
        <w:t>2004,</w:t>
      </w:r>
      <w:r w:rsidRPr="00D33496">
        <w:t xml:space="preserve"> </w:t>
      </w:r>
      <w:r w:rsidRPr="00D33496">
        <w:rPr>
          <w:i/>
        </w:rPr>
        <w:t>82</w:t>
      </w:r>
      <w:r w:rsidRPr="00D33496">
        <w:t>, (2), 394-406.</w:t>
      </w:r>
    </w:p>
    <w:p w14:paraId="70591BBA" w14:textId="77777777" w:rsidR="00D33496" w:rsidRPr="00D33496" w:rsidRDefault="00D33496" w:rsidP="00D33496">
      <w:pPr>
        <w:pStyle w:val="EndNoteBibliography"/>
        <w:spacing w:after="0"/>
        <w:jc w:val="both"/>
        <w:pPrChange w:id="279" w:author="Wambaugh, John" w:date="2022-06-02T09:35:00Z">
          <w:pPr>
            <w:pStyle w:val="EndNoteBibliography"/>
            <w:spacing w:after="0"/>
          </w:pPr>
        </w:pPrChange>
      </w:pPr>
      <w:r w:rsidRPr="00D33496">
        <w:t>23.</w:t>
      </w:r>
      <w:r w:rsidRPr="00D33496">
        <w:tab/>
        <w:t xml:space="preserve">Chang, S. C.; Das, K.; Ehresman, D. J.; Ellefson, M. E.; Gorman, G. S.; Hart, J. A.; Noker, P. E.; Tan, Y. M.; Lieder, P. H.; Lau, C.; Olsen, G. W.; Butenhoff, J. L., Comparative pharmacokinetics of perfluorobutyrate in rats, mice, monkeys, and humans and relevance to human exposure via drinking water. </w:t>
      </w:r>
      <w:r w:rsidRPr="00D33496">
        <w:rPr>
          <w:i/>
        </w:rPr>
        <w:t xml:space="preserve">Toxicol Sci </w:t>
      </w:r>
      <w:r w:rsidRPr="00D33496">
        <w:rPr>
          <w:b/>
        </w:rPr>
        <w:t>2008,</w:t>
      </w:r>
      <w:r w:rsidRPr="00D33496">
        <w:t xml:space="preserve"> </w:t>
      </w:r>
      <w:r w:rsidRPr="00D33496">
        <w:rPr>
          <w:i/>
        </w:rPr>
        <w:t>104</w:t>
      </w:r>
      <w:r w:rsidRPr="00D33496">
        <w:t>, (1), 40-53.</w:t>
      </w:r>
    </w:p>
    <w:p w14:paraId="2AD53834" w14:textId="77777777" w:rsidR="00D33496" w:rsidRPr="00D33496" w:rsidRDefault="00D33496" w:rsidP="00D33496">
      <w:pPr>
        <w:pStyle w:val="EndNoteBibliography"/>
        <w:spacing w:after="0"/>
        <w:jc w:val="both"/>
        <w:pPrChange w:id="280" w:author="Wambaugh, John" w:date="2022-06-02T09:35:00Z">
          <w:pPr>
            <w:pStyle w:val="EndNoteBibliography"/>
            <w:spacing w:after="0"/>
          </w:pPr>
        </w:pPrChange>
      </w:pPr>
      <w:r w:rsidRPr="00D33496">
        <w:t>24.</w:t>
      </w:r>
      <w:r w:rsidRPr="00D33496">
        <w:tab/>
        <w:t xml:space="preserve">Chang, S. C.; Noker, P. E.; Gorman, G. S.; Gibson, S. J.; Hart, J. A.; Ehresman, D. J.; Butenhoff, J. L., Comparative pharmacokinetics of perfluorooctanesulfonate (PFOS) in rats, mice, and monkeys. </w:t>
      </w:r>
      <w:r w:rsidRPr="00D33496">
        <w:rPr>
          <w:i/>
        </w:rPr>
        <w:t xml:space="preserve">Reprod. Toxicol. </w:t>
      </w:r>
      <w:r w:rsidRPr="00D33496">
        <w:rPr>
          <w:b/>
        </w:rPr>
        <w:t>2012,</w:t>
      </w:r>
      <w:r w:rsidRPr="00D33496">
        <w:t xml:space="preserve"> </w:t>
      </w:r>
      <w:r w:rsidRPr="00D33496">
        <w:rPr>
          <w:i/>
        </w:rPr>
        <w:t>33</w:t>
      </w:r>
      <w:r w:rsidRPr="00D33496">
        <w:t>, (4), 428-440.</w:t>
      </w:r>
    </w:p>
    <w:p w14:paraId="22FF92EC" w14:textId="77777777" w:rsidR="00D33496" w:rsidRPr="00D33496" w:rsidRDefault="00D33496" w:rsidP="00D33496">
      <w:pPr>
        <w:pStyle w:val="EndNoteBibliography"/>
        <w:spacing w:after="0"/>
        <w:jc w:val="both"/>
        <w:pPrChange w:id="281" w:author="Wambaugh, John" w:date="2022-06-02T09:35:00Z">
          <w:pPr>
            <w:pStyle w:val="EndNoteBibliography"/>
            <w:spacing w:after="0"/>
          </w:pPr>
        </w:pPrChange>
      </w:pPr>
      <w:r w:rsidRPr="00D33496">
        <w:t>25.</w:t>
      </w:r>
      <w:r w:rsidRPr="00D33496">
        <w:tab/>
        <w:t xml:space="preserve">Kim, S. J.; Heo, S. H.; Lee, D. S.; Hwang, I. G.; Lee, Y. B.; Cho, H. Y., Gender differences in pharmacokinetics and tissue distribution of 3 perfluoroalkyl and polyfluoroalkyl substances in rats. </w:t>
      </w:r>
      <w:r w:rsidRPr="00D33496">
        <w:rPr>
          <w:i/>
        </w:rPr>
        <w:t xml:space="preserve">Food Chem. Toxicol. </w:t>
      </w:r>
      <w:r w:rsidRPr="00D33496">
        <w:rPr>
          <w:b/>
        </w:rPr>
        <w:t>2016,</w:t>
      </w:r>
      <w:r w:rsidRPr="00D33496">
        <w:t xml:space="preserve"> </w:t>
      </w:r>
      <w:r w:rsidRPr="00D33496">
        <w:rPr>
          <w:i/>
        </w:rPr>
        <w:t>97</w:t>
      </w:r>
      <w:r w:rsidRPr="00D33496">
        <w:t>, 243-255.</w:t>
      </w:r>
    </w:p>
    <w:p w14:paraId="09D6746A" w14:textId="77777777" w:rsidR="00D33496" w:rsidRPr="00D33496" w:rsidRDefault="00D33496" w:rsidP="00D33496">
      <w:pPr>
        <w:pStyle w:val="EndNoteBibliography"/>
        <w:spacing w:after="0"/>
        <w:jc w:val="both"/>
        <w:pPrChange w:id="282" w:author="Wambaugh, John" w:date="2022-06-02T09:35:00Z">
          <w:pPr>
            <w:pStyle w:val="EndNoteBibliography"/>
            <w:spacing w:after="0"/>
          </w:pPr>
        </w:pPrChange>
      </w:pPr>
      <w:r w:rsidRPr="00D33496">
        <w:t>26.</w:t>
      </w:r>
      <w:r w:rsidRPr="00D33496">
        <w:tab/>
        <w:t xml:space="preserve">Kim, S. J.; Shin, H.; Lee, Y. B.; Cho, H. Y., Sex-specific risk assessment of PFHxS using a physiologically based pharmacokinetic model. </w:t>
      </w:r>
      <w:r w:rsidRPr="00D33496">
        <w:rPr>
          <w:i/>
        </w:rPr>
        <w:t xml:space="preserve">Arch. Toxicol. </w:t>
      </w:r>
      <w:r w:rsidRPr="00D33496">
        <w:rPr>
          <w:b/>
        </w:rPr>
        <w:t>2018,</w:t>
      </w:r>
      <w:r w:rsidRPr="00D33496">
        <w:t xml:space="preserve"> </w:t>
      </w:r>
      <w:r w:rsidRPr="00D33496">
        <w:rPr>
          <w:i/>
        </w:rPr>
        <w:t>92</w:t>
      </w:r>
      <w:r w:rsidRPr="00D33496">
        <w:t>, (3), 1113-1131.</w:t>
      </w:r>
    </w:p>
    <w:p w14:paraId="6CCE874F" w14:textId="77777777" w:rsidR="00D33496" w:rsidRPr="00D33496" w:rsidRDefault="00D33496" w:rsidP="00D33496">
      <w:pPr>
        <w:pStyle w:val="EndNoteBibliography"/>
        <w:spacing w:after="0"/>
        <w:jc w:val="both"/>
        <w:pPrChange w:id="283" w:author="Wambaugh, John" w:date="2022-06-02T09:35:00Z">
          <w:pPr>
            <w:pStyle w:val="EndNoteBibliography"/>
            <w:spacing w:after="0"/>
          </w:pPr>
        </w:pPrChange>
      </w:pPr>
      <w:r w:rsidRPr="00D33496">
        <w:t>27.</w:t>
      </w:r>
      <w:r w:rsidRPr="00D33496">
        <w:tab/>
        <w:t xml:space="preserve">Ohmori, K.; Kudo, N.; Katayama, K.; Kawashima, Y., Comparison of the toxicokinetics between perfluorocarboxylic acids with different carbon chain length. </w:t>
      </w:r>
      <w:r w:rsidRPr="00D33496">
        <w:rPr>
          <w:i/>
        </w:rPr>
        <w:t xml:space="preserve">Toxicology </w:t>
      </w:r>
      <w:r w:rsidRPr="00D33496">
        <w:rPr>
          <w:b/>
        </w:rPr>
        <w:t>2003,</w:t>
      </w:r>
      <w:r w:rsidRPr="00D33496">
        <w:t xml:space="preserve"> </w:t>
      </w:r>
      <w:r w:rsidRPr="00D33496">
        <w:rPr>
          <w:i/>
        </w:rPr>
        <w:t>184</w:t>
      </w:r>
      <w:r w:rsidRPr="00D33496">
        <w:t>, (2-3), 135-140.</w:t>
      </w:r>
    </w:p>
    <w:p w14:paraId="2C82DB82" w14:textId="77777777" w:rsidR="00D33496" w:rsidRPr="00D33496" w:rsidRDefault="00D33496" w:rsidP="00D33496">
      <w:pPr>
        <w:pStyle w:val="EndNoteBibliography"/>
        <w:spacing w:after="0"/>
        <w:jc w:val="both"/>
        <w:pPrChange w:id="284" w:author="Wambaugh, John" w:date="2022-06-02T09:35:00Z">
          <w:pPr>
            <w:pStyle w:val="EndNoteBibliography"/>
            <w:spacing w:after="0"/>
          </w:pPr>
        </w:pPrChange>
      </w:pPr>
      <w:r w:rsidRPr="00D33496">
        <w:t>28.</w:t>
      </w:r>
      <w:r w:rsidRPr="00D33496">
        <w:tab/>
        <w:t xml:space="preserve">Olsen, G. W.; Chang, S. C.; Noker, P. E.; Gorman, G. S.; Ehresman, D. J.; Lieder, P. H.; Butenhoff, J. L., A comparison of the pharmacokinetics of perfluorobutanesulfonate (PFBS) in rats, monkeys, and humans. </w:t>
      </w:r>
      <w:r w:rsidRPr="00D33496">
        <w:rPr>
          <w:i/>
        </w:rPr>
        <w:t xml:space="preserve">Toxicology </w:t>
      </w:r>
      <w:r w:rsidRPr="00D33496">
        <w:rPr>
          <w:b/>
        </w:rPr>
        <w:t>2009,</w:t>
      </w:r>
      <w:r w:rsidRPr="00D33496">
        <w:t xml:space="preserve"> </w:t>
      </w:r>
      <w:r w:rsidRPr="00D33496">
        <w:rPr>
          <w:i/>
        </w:rPr>
        <w:t>256</w:t>
      </w:r>
      <w:r w:rsidRPr="00D33496">
        <w:t>, (1-2), 65-74.</w:t>
      </w:r>
    </w:p>
    <w:p w14:paraId="58E4D07F" w14:textId="77777777" w:rsidR="00D33496" w:rsidRPr="00D33496" w:rsidRDefault="00D33496" w:rsidP="00D33496">
      <w:pPr>
        <w:pStyle w:val="EndNoteBibliography"/>
        <w:spacing w:after="0"/>
        <w:jc w:val="both"/>
        <w:pPrChange w:id="285" w:author="Wambaugh, John" w:date="2022-06-02T09:35:00Z">
          <w:pPr>
            <w:pStyle w:val="EndNoteBibliography"/>
            <w:spacing w:after="0"/>
          </w:pPr>
        </w:pPrChange>
      </w:pPr>
      <w:r w:rsidRPr="00D33496">
        <w:t>29.</w:t>
      </w:r>
      <w:r w:rsidRPr="00D33496">
        <w:tab/>
        <w:t xml:space="preserve">Sundstrom, M.; Chang, S. C.; Noker, P. E.; Gorman, G. S.; Hart, J. A.; Ehresman, D. J.; Bergman, A.; Butenhoff, J. L., Comparative pharmacokinetics of perfluorohexanesulfonate (PFHxS) in rats, mice, and monkeys. </w:t>
      </w:r>
      <w:r w:rsidRPr="00D33496">
        <w:rPr>
          <w:i/>
        </w:rPr>
        <w:t xml:space="preserve">Reprod. Toxicol. </w:t>
      </w:r>
      <w:r w:rsidRPr="00D33496">
        <w:rPr>
          <w:b/>
        </w:rPr>
        <w:t>2012,</w:t>
      </w:r>
      <w:r w:rsidRPr="00D33496">
        <w:t xml:space="preserve"> </w:t>
      </w:r>
      <w:r w:rsidRPr="00D33496">
        <w:rPr>
          <w:i/>
        </w:rPr>
        <w:t>33</w:t>
      </w:r>
      <w:r w:rsidRPr="00D33496">
        <w:t>, (4), 441-451.</w:t>
      </w:r>
    </w:p>
    <w:p w14:paraId="1DEB4987" w14:textId="77777777" w:rsidR="00D33496" w:rsidRPr="00D33496" w:rsidRDefault="00D33496" w:rsidP="00D33496">
      <w:pPr>
        <w:pStyle w:val="EndNoteBibliography"/>
        <w:spacing w:after="0"/>
        <w:jc w:val="both"/>
        <w:pPrChange w:id="286" w:author="Wambaugh, John" w:date="2022-06-02T09:35:00Z">
          <w:pPr>
            <w:pStyle w:val="EndNoteBibliography"/>
            <w:spacing w:after="0"/>
          </w:pPr>
        </w:pPrChange>
      </w:pPr>
      <w:r w:rsidRPr="00D33496">
        <w:t>30.</w:t>
      </w:r>
      <w:r w:rsidRPr="00D33496">
        <w:tab/>
        <w:t xml:space="preserve">Thompson, J.; Lorber, M.; Toms, L. M. L.; Kato, K.; Calafat, A. M.; Mueller, J. F., Use of simple pharmacokinetic modeling to characterize exposure of Australians to perfluorooctanoic acid and perfluorooctane sulfonic acid. </w:t>
      </w:r>
      <w:r w:rsidRPr="00D33496">
        <w:rPr>
          <w:i/>
        </w:rPr>
        <w:t xml:space="preserve">Environ. Int. </w:t>
      </w:r>
      <w:r w:rsidRPr="00D33496">
        <w:rPr>
          <w:b/>
        </w:rPr>
        <w:t>2010,</w:t>
      </w:r>
      <w:r w:rsidRPr="00D33496">
        <w:t xml:space="preserve"> </w:t>
      </w:r>
      <w:r w:rsidRPr="00D33496">
        <w:rPr>
          <w:i/>
        </w:rPr>
        <w:t>36</w:t>
      </w:r>
      <w:r w:rsidRPr="00D33496">
        <w:t>, (4), 390-397.</w:t>
      </w:r>
    </w:p>
    <w:p w14:paraId="3AC995DD" w14:textId="77777777" w:rsidR="00D33496" w:rsidRPr="00D33496" w:rsidRDefault="00D33496" w:rsidP="00D33496">
      <w:pPr>
        <w:pStyle w:val="EndNoteBibliography"/>
        <w:spacing w:after="0"/>
        <w:jc w:val="both"/>
        <w:pPrChange w:id="287" w:author="Wambaugh, John" w:date="2022-06-02T09:35:00Z">
          <w:pPr>
            <w:pStyle w:val="EndNoteBibliography"/>
            <w:spacing w:after="0"/>
          </w:pPr>
        </w:pPrChange>
      </w:pPr>
      <w:r w:rsidRPr="00D33496">
        <w:t>31.</w:t>
      </w:r>
      <w:r w:rsidRPr="00D33496">
        <w:tab/>
        <w:t xml:space="preserve">Huang, M. C.; Dzierlenga, A. L.; Robinson, V. G.; Waidyanatha, S.; DeVito, M. J.; Eifrid, M. A.; Granville, C. A.; Gibbs, S. T.; Blystone, C. R., Toxicokinetics of perfluorobutane sulfonate (PFBS), perfluorohexane-1-sulphonic acid (PFHxS), and perfluorooctane sulfonic acid (PFOS) in male and female Hsd:Sprague Dawley SD rats after intravenous and gavage administration. </w:t>
      </w:r>
      <w:r w:rsidRPr="00D33496">
        <w:rPr>
          <w:i/>
        </w:rPr>
        <w:t xml:space="preserve">Toxicol Rep </w:t>
      </w:r>
      <w:r w:rsidRPr="00D33496">
        <w:rPr>
          <w:b/>
        </w:rPr>
        <w:t>2019,</w:t>
      </w:r>
      <w:r w:rsidRPr="00D33496">
        <w:t xml:space="preserve"> </w:t>
      </w:r>
      <w:r w:rsidRPr="00D33496">
        <w:rPr>
          <w:i/>
        </w:rPr>
        <w:t>6</w:t>
      </w:r>
      <w:r w:rsidRPr="00D33496">
        <w:t>, 645-655.</w:t>
      </w:r>
    </w:p>
    <w:p w14:paraId="71914CAD" w14:textId="77777777" w:rsidR="00D33496" w:rsidRPr="00D33496" w:rsidRDefault="00D33496" w:rsidP="00D33496">
      <w:pPr>
        <w:pStyle w:val="EndNoteBibliography"/>
        <w:spacing w:after="0"/>
        <w:jc w:val="both"/>
        <w:pPrChange w:id="288" w:author="Wambaugh, John" w:date="2022-06-02T09:35:00Z">
          <w:pPr>
            <w:pStyle w:val="EndNoteBibliography"/>
            <w:spacing w:after="0"/>
          </w:pPr>
        </w:pPrChange>
      </w:pPr>
      <w:r w:rsidRPr="00D33496">
        <w:lastRenderedPageBreak/>
        <w:t>32.</w:t>
      </w:r>
      <w:r w:rsidRPr="00D33496">
        <w:tab/>
        <w:t xml:space="preserve">O' Flaherty, E., J. , </w:t>
      </w:r>
      <w:r w:rsidRPr="00D33496">
        <w:rPr>
          <w:i/>
        </w:rPr>
        <w:t>Toxicants and drugs: kinetics and dynamics</w:t>
      </w:r>
      <w:r w:rsidRPr="00D33496">
        <w:t>. John Wiley &amp; Sons. : 1981.</w:t>
      </w:r>
    </w:p>
    <w:p w14:paraId="5792F27E" w14:textId="77777777" w:rsidR="00D33496" w:rsidRPr="00D33496" w:rsidRDefault="00D33496" w:rsidP="00D33496">
      <w:pPr>
        <w:pStyle w:val="EndNoteBibliography"/>
        <w:spacing w:after="0"/>
        <w:jc w:val="both"/>
        <w:pPrChange w:id="289" w:author="Wambaugh, John" w:date="2022-06-02T09:35:00Z">
          <w:pPr>
            <w:pStyle w:val="EndNoteBibliography"/>
            <w:spacing w:after="0"/>
          </w:pPr>
        </w:pPrChange>
      </w:pPr>
      <w:r w:rsidRPr="00D33496">
        <w:t>33.</w:t>
      </w:r>
      <w:r w:rsidRPr="00D33496">
        <w:tab/>
        <w:t xml:space="preserve">Dzierlenga, A. L.; Robinson, V. G.; Waidyanatha, S.; DeVito, M. J.; Eifrid, M. A.; Gibbs, S. T.; Granville, C. A.; Blystone, C. R., Toxicokinetics of perfluorohexanoic acid (PFHxA), perfluorooctanoic acid (PFOA) and perfluorodecanoic acid (PFDA) in male and female Hsd:Sprague dawley SD rats following intravenous or gavage administration. </w:t>
      </w:r>
      <w:r w:rsidRPr="00D33496">
        <w:rPr>
          <w:i/>
        </w:rPr>
        <w:t xml:space="preserve">Xenobiotica </w:t>
      </w:r>
      <w:r w:rsidRPr="00D33496">
        <w:rPr>
          <w:b/>
        </w:rPr>
        <w:t>2020,</w:t>
      </w:r>
      <w:r w:rsidRPr="00D33496">
        <w:t xml:space="preserve"> </w:t>
      </w:r>
      <w:r w:rsidRPr="00D33496">
        <w:rPr>
          <w:i/>
        </w:rPr>
        <w:t>50</w:t>
      </w:r>
      <w:r w:rsidRPr="00D33496">
        <w:t>, (6), 722-732.</w:t>
      </w:r>
    </w:p>
    <w:p w14:paraId="0935784B" w14:textId="77777777" w:rsidR="00D33496" w:rsidRPr="00D33496" w:rsidRDefault="00D33496" w:rsidP="00D33496">
      <w:pPr>
        <w:pStyle w:val="EndNoteBibliography"/>
        <w:spacing w:after="0"/>
        <w:jc w:val="both"/>
        <w:pPrChange w:id="290" w:author="Wambaugh, John" w:date="2022-06-02T09:35:00Z">
          <w:pPr>
            <w:pStyle w:val="EndNoteBibliography"/>
            <w:spacing w:after="0"/>
          </w:pPr>
        </w:pPrChange>
      </w:pPr>
      <w:r w:rsidRPr="00D33496">
        <w:t>34.</w:t>
      </w:r>
      <w:r w:rsidRPr="00D33496">
        <w:tab/>
        <w:t xml:space="preserve">Lau, C.; Rumpler, J.; Das, K. P.; Wood, C. R.; Schmid, J. E.; Strynar, M. J.; Wambaugh, J. F., Pharmacokinetic profile of Perfluorobutane Sulfonate and activation of hepatic nuclear receptor target genes in mice. </w:t>
      </w:r>
      <w:r w:rsidRPr="00D33496">
        <w:rPr>
          <w:i/>
        </w:rPr>
        <w:t xml:space="preserve">Toxicology </w:t>
      </w:r>
      <w:r w:rsidRPr="00D33496">
        <w:rPr>
          <w:b/>
        </w:rPr>
        <w:t>2020,</w:t>
      </w:r>
      <w:r w:rsidRPr="00D33496">
        <w:t xml:space="preserve"> </w:t>
      </w:r>
      <w:r w:rsidRPr="00D33496">
        <w:rPr>
          <w:i/>
        </w:rPr>
        <w:t>441</w:t>
      </w:r>
      <w:r w:rsidRPr="00D33496">
        <w:t>, 152522.</w:t>
      </w:r>
    </w:p>
    <w:p w14:paraId="33AC4C92" w14:textId="77777777" w:rsidR="00D33496" w:rsidRPr="00D33496" w:rsidRDefault="00D33496" w:rsidP="00D33496">
      <w:pPr>
        <w:pStyle w:val="EndNoteBibliography"/>
        <w:spacing w:after="0"/>
        <w:jc w:val="both"/>
        <w:pPrChange w:id="291" w:author="Wambaugh, John" w:date="2022-06-02T09:35:00Z">
          <w:pPr>
            <w:pStyle w:val="EndNoteBibliography"/>
            <w:spacing w:after="0"/>
          </w:pPr>
        </w:pPrChange>
      </w:pPr>
      <w:r w:rsidRPr="00D33496">
        <w:t>35.</w:t>
      </w:r>
      <w:r w:rsidRPr="00D33496">
        <w:tab/>
        <w:t xml:space="preserve">Lou, I. C.; Wambaugh, J. F.; Lau, C.; Hanson, R. G.; Lindstrom, A. B.; Strynar, M. J.; Zehr, R. D.; Setzer, R. W.; Barton, H. A., Modeling Single and Repeated Dose Pharmacokinetics of PFOA in Mice. </w:t>
      </w:r>
      <w:r w:rsidRPr="00D33496">
        <w:rPr>
          <w:i/>
        </w:rPr>
        <w:t xml:space="preserve">Toxicol Sci </w:t>
      </w:r>
      <w:r w:rsidRPr="00D33496">
        <w:rPr>
          <w:b/>
        </w:rPr>
        <w:t>2009,</w:t>
      </w:r>
      <w:r w:rsidRPr="00D33496">
        <w:t xml:space="preserve"> </w:t>
      </w:r>
      <w:r w:rsidRPr="00D33496">
        <w:rPr>
          <w:i/>
        </w:rPr>
        <w:t>107</w:t>
      </w:r>
      <w:r w:rsidRPr="00D33496">
        <w:t>, (2), 331-341.</w:t>
      </w:r>
    </w:p>
    <w:p w14:paraId="45BC12BC" w14:textId="77777777" w:rsidR="00D33496" w:rsidRPr="00D33496" w:rsidRDefault="00D33496" w:rsidP="00D33496">
      <w:pPr>
        <w:pStyle w:val="EndNoteBibliography"/>
        <w:spacing w:after="0"/>
        <w:jc w:val="both"/>
        <w:pPrChange w:id="292" w:author="Wambaugh, John" w:date="2022-06-02T09:35:00Z">
          <w:pPr>
            <w:pStyle w:val="EndNoteBibliography"/>
            <w:spacing w:after="0"/>
          </w:pPr>
        </w:pPrChange>
      </w:pPr>
      <w:r w:rsidRPr="00D33496">
        <w:t>36.</w:t>
      </w:r>
      <w:r w:rsidRPr="00D33496">
        <w:tab/>
        <w:t xml:space="preserve">Tatum-Gibbs, K.; Wambaugh, J. F.; Das, K. P.; Zehr, R. D.; Strynar, M. J.; Lindstrom, A. B.; Delinsky, A.; Lau, C., Comparative pharmacokinetics of perfluorononanoic acid in rat and mouse. </w:t>
      </w:r>
      <w:r w:rsidRPr="00D33496">
        <w:rPr>
          <w:i/>
        </w:rPr>
        <w:t xml:space="preserve">Toxicology </w:t>
      </w:r>
      <w:r w:rsidRPr="00D33496">
        <w:rPr>
          <w:b/>
        </w:rPr>
        <w:t>2011,</w:t>
      </w:r>
      <w:r w:rsidRPr="00D33496">
        <w:t xml:space="preserve"> </w:t>
      </w:r>
      <w:r w:rsidRPr="00D33496">
        <w:rPr>
          <w:i/>
        </w:rPr>
        <w:t>281</w:t>
      </w:r>
      <w:r w:rsidRPr="00D33496">
        <w:t>, (1-3), 48-55.</w:t>
      </w:r>
    </w:p>
    <w:p w14:paraId="61F404D8" w14:textId="77777777" w:rsidR="00D33496" w:rsidRPr="00D33496" w:rsidRDefault="00D33496" w:rsidP="00D33496">
      <w:pPr>
        <w:pStyle w:val="EndNoteBibliography"/>
        <w:spacing w:after="0"/>
        <w:jc w:val="both"/>
        <w:pPrChange w:id="293" w:author="Wambaugh, John" w:date="2022-06-02T09:35:00Z">
          <w:pPr>
            <w:pStyle w:val="EndNoteBibliography"/>
            <w:spacing w:after="0"/>
          </w:pPr>
        </w:pPrChange>
      </w:pPr>
      <w:r w:rsidRPr="00D33496">
        <w:t>37.</w:t>
      </w:r>
      <w:r w:rsidRPr="00D33496">
        <w:tab/>
        <w:t xml:space="preserve">Poulin, P.; Haddad, S., Toward a New Paradigm for the Efficient In Vitro-In Vivo Extrapolation of Metabolic Clearance in Humans from Hepatocyte Data. </w:t>
      </w:r>
      <w:r w:rsidRPr="00D33496">
        <w:rPr>
          <w:i/>
        </w:rPr>
        <w:t xml:space="preserve">J. Pharm. Sci. </w:t>
      </w:r>
      <w:r w:rsidRPr="00D33496">
        <w:rPr>
          <w:b/>
        </w:rPr>
        <w:t>2013,</w:t>
      </w:r>
      <w:r w:rsidRPr="00D33496">
        <w:t xml:space="preserve"> </w:t>
      </w:r>
      <w:r w:rsidRPr="00D33496">
        <w:rPr>
          <w:i/>
        </w:rPr>
        <w:t>102</w:t>
      </w:r>
      <w:r w:rsidRPr="00D33496">
        <w:t>, (9), 3239-3251.</w:t>
      </w:r>
    </w:p>
    <w:p w14:paraId="5DF19047" w14:textId="77777777" w:rsidR="00D33496" w:rsidRPr="00D33496" w:rsidRDefault="00D33496" w:rsidP="00D33496">
      <w:pPr>
        <w:pStyle w:val="EndNoteBibliography"/>
        <w:jc w:val="both"/>
        <w:pPrChange w:id="294" w:author="Wambaugh, John" w:date="2022-06-02T09:35:00Z">
          <w:pPr>
            <w:pStyle w:val="EndNoteBibliography"/>
          </w:pPr>
        </w:pPrChange>
      </w:pPr>
      <w:r w:rsidRPr="00D33496">
        <w:t>38.</w:t>
      </w:r>
      <w:r w:rsidRPr="00D33496">
        <w:tab/>
        <w:t xml:space="preserve">Pearce, R. G.; Setzer, R. W.; Davis, J. L.; Wambaugh, J. F., Evaluation and calibration of high-throughput predictions of chemical distribution to tissues. </w:t>
      </w:r>
      <w:r w:rsidRPr="00D33496">
        <w:rPr>
          <w:i/>
        </w:rPr>
        <w:t xml:space="preserve">J. Pharmacokinet. Pharmacodyn. </w:t>
      </w:r>
      <w:r w:rsidRPr="00D33496">
        <w:rPr>
          <w:b/>
        </w:rPr>
        <w:t>2017,</w:t>
      </w:r>
      <w:r w:rsidRPr="00D33496">
        <w:t xml:space="preserve"> </w:t>
      </w:r>
      <w:r w:rsidRPr="00D33496">
        <w:rPr>
          <w:i/>
        </w:rPr>
        <w:t>44</w:t>
      </w:r>
      <w:r w:rsidRPr="00D33496">
        <w:t>, (6), 549-565.</w:t>
      </w:r>
    </w:p>
    <w:p w14:paraId="336C6C10" w14:textId="3D5E18FE" w:rsidR="001137D7" w:rsidRPr="00484699" w:rsidRDefault="00484699" w:rsidP="00D33496">
      <w:pPr>
        <w:jc w:val="both"/>
        <w:rPr>
          <w:rFonts w:ascii="Times New Roman" w:hAnsi="Times New Roman" w:cs="Times New Roman"/>
        </w:rPr>
        <w:pPrChange w:id="295" w:author="Wambaugh, John" w:date="2022-06-02T09:35:00Z">
          <w:pPr/>
        </w:pPrChange>
      </w:pPr>
      <w:r w:rsidRPr="00484699">
        <w:rPr>
          <w:rFonts w:ascii="Times New Roman" w:hAnsi="Times New Roman" w:cs="Times New Roman"/>
        </w:rPr>
        <w:fldChar w:fldCharType="end"/>
      </w:r>
    </w:p>
    <w:sectPr w:rsidR="001137D7" w:rsidRPr="004846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5" w:author="Dawson, Daniel" w:date="2021-12-02T15:00:00Z" w:initials="DD">
    <w:p w14:paraId="106250CE" w14:textId="05C593B4" w:rsidR="00DD4CEE" w:rsidRDefault="00DD4CEE">
      <w:pPr>
        <w:pStyle w:val="CommentText"/>
      </w:pPr>
      <w:r>
        <w:rPr>
          <w:rStyle w:val="CommentReference"/>
        </w:rPr>
        <w:annotationRef/>
      </w:r>
      <w:r>
        <w:t xml:space="preserve">The equations for alpha and Beta are the same. Should they be different in some way? Also, its unclear from this description where alpha and beta are used.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250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35DFF" w16cex:dateUtc="2021-12-02T2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250CE" w16cid:durableId="25535D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mbaugh, John">
    <w15:presenceInfo w15:providerId="AD" w15:userId="S::Wambaugh.John@epa.gov::3f85975b-7231-4b50-83d2-f87320b70027"/>
  </w15:person>
  <w15:person w15:author="Dawson, Daniel">
    <w15:presenceInfo w15:providerId="AD" w15:userId="S::Dawson.Daniel@epa.gov::e929b82a-9386-4a13-bc32-348fb4d298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nviron Science Tech&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edwzxv0frxxfep2afv55whvxe0v9vsv290&quot;&gt;WambaughEndnote&lt;record-ids&gt;&lt;item&gt;275&lt;/item&gt;&lt;item&gt;398&lt;/item&gt;&lt;/record-ids&gt;&lt;/item&gt;&lt;/Libraries&gt;"/>
  </w:docVars>
  <w:rsids>
    <w:rsidRoot w:val="00C74EE8"/>
    <w:rsid w:val="001137D7"/>
    <w:rsid w:val="001377D6"/>
    <w:rsid w:val="0017224B"/>
    <w:rsid w:val="001C3A1F"/>
    <w:rsid w:val="00264829"/>
    <w:rsid w:val="00286C46"/>
    <w:rsid w:val="002E2501"/>
    <w:rsid w:val="00414698"/>
    <w:rsid w:val="004341AA"/>
    <w:rsid w:val="00455177"/>
    <w:rsid w:val="00467E50"/>
    <w:rsid w:val="00484699"/>
    <w:rsid w:val="004D34BB"/>
    <w:rsid w:val="00530D0A"/>
    <w:rsid w:val="00554792"/>
    <w:rsid w:val="005C6A53"/>
    <w:rsid w:val="005E5C52"/>
    <w:rsid w:val="00646B5A"/>
    <w:rsid w:val="006A5037"/>
    <w:rsid w:val="006D2AFD"/>
    <w:rsid w:val="006E58CB"/>
    <w:rsid w:val="007639E7"/>
    <w:rsid w:val="00767381"/>
    <w:rsid w:val="009B4724"/>
    <w:rsid w:val="009D009B"/>
    <w:rsid w:val="009F04B4"/>
    <w:rsid w:val="00A02474"/>
    <w:rsid w:val="00A57A93"/>
    <w:rsid w:val="00B31DD6"/>
    <w:rsid w:val="00B5749C"/>
    <w:rsid w:val="00B82A61"/>
    <w:rsid w:val="00BB1237"/>
    <w:rsid w:val="00C220CA"/>
    <w:rsid w:val="00C74EE8"/>
    <w:rsid w:val="00CA7B06"/>
    <w:rsid w:val="00CC3BCA"/>
    <w:rsid w:val="00CE73C6"/>
    <w:rsid w:val="00D33496"/>
    <w:rsid w:val="00D356C2"/>
    <w:rsid w:val="00D70895"/>
    <w:rsid w:val="00DD4CEE"/>
    <w:rsid w:val="00E21A9C"/>
    <w:rsid w:val="00E8749C"/>
    <w:rsid w:val="00F8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1C6A"/>
  <w15:chartTrackingRefBased/>
  <w15:docId w15:val="{7653A569-3D2D-4EE3-ADCC-A7B3F4D8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EE8"/>
    <w:rPr>
      <w:rFonts w:ascii="Times" w:hAnsi="Times"/>
      <w:sz w:val="24"/>
    </w:rPr>
  </w:style>
  <w:style w:type="paragraph" w:styleId="Heading1">
    <w:name w:val="heading 1"/>
    <w:basedOn w:val="Normal"/>
    <w:next w:val="Normal"/>
    <w:link w:val="Heading1Char"/>
    <w:uiPriority w:val="9"/>
    <w:qFormat/>
    <w:rsid w:val="00530D0A"/>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530D0A"/>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semiHidden/>
    <w:unhideWhenUsed/>
    <w:qFormat/>
    <w:rsid w:val="002E2501"/>
    <w:pPr>
      <w:keepNext/>
      <w:keepLines/>
      <w:spacing w:before="40" w:after="0"/>
      <w:outlineLvl w:val="2"/>
    </w:pPr>
    <w:rPr>
      <w:rFonts w:ascii="Times New Roman" w:eastAsiaTheme="majorEastAsia" w:hAnsi="Times New Roman"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4E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EE8"/>
    <w:rPr>
      <w:rFonts w:asciiTheme="majorHAnsi" w:eastAsiaTheme="majorEastAsia" w:hAnsiTheme="majorHAnsi" w:cstheme="majorBidi"/>
      <w:spacing w:val="-10"/>
      <w:kern w:val="28"/>
      <w:sz w:val="56"/>
      <w:szCs w:val="56"/>
    </w:rPr>
  </w:style>
  <w:style w:type="paragraph" w:styleId="NormalWeb">
    <w:name w:val="Normal (Web)"/>
    <w:basedOn w:val="Normal"/>
    <w:link w:val="NormalWebChar"/>
    <w:uiPriority w:val="99"/>
    <w:unhideWhenUsed/>
    <w:rsid w:val="00484699"/>
    <w:pPr>
      <w:spacing w:before="100" w:beforeAutospacing="1" w:after="100" w:afterAutospacing="1" w:line="240" w:lineRule="auto"/>
    </w:pPr>
    <w:rPr>
      <w:rFonts w:ascii="Times New Roman" w:eastAsia="Times New Roman" w:hAnsi="Times New Roman" w:cs="Times New Roman"/>
      <w:szCs w:val="24"/>
    </w:rPr>
  </w:style>
  <w:style w:type="paragraph" w:customStyle="1" w:styleId="EndNoteBibliographyTitle">
    <w:name w:val="EndNote Bibliography Title"/>
    <w:basedOn w:val="Normal"/>
    <w:link w:val="EndNoteBibliographyTitleChar"/>
    <w:rsid w:val="00484699"/>
    <w:pPr>
      <w:spacing w:after="0"/>
      <w:jc w:val="center"/>
    </w:pPr>
    <w:rPr>
      <w:rFonts w:cs="Times"/>
      <w:noProof/>
    </w:rPr>
  </w:style>
  <w:style w:type="character" w:customStyle="1" w:styleId="NormalWebChar">
    <w:name w:val="Normal (Web) Char"/>
    <w:basedOn w:val="DefaultParagraphFont"/>
    <w:link w:val="NormalWeb"/>
    <w:uiPriority w:val="99"/>
    <w:rsid w:val="004846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484699"/>
    <w:rPr>
      <w:rFonts w:ascii="Times" w:eastAsia="Times New Roman" w:hAnsi="Times" w:cs="Times"/>
      <w:noProof/>
      <w:sz w:val="24"/>
      <w:szCs w:val="24"/>
    </w:rPr>
  </w:style>
  <w:style w:type="paragraph" w:customStyle="1" w:styleId="EndNoteBibliography">
    <w:name w:val="EndNote Bibliography"/>
    <w:basedOn w:val="Normal"/>
    <w:link w:val="EndNoteBibliographyChar"/>
    <w:rsid w:val="00484699"/>
    <w:pPr>
      <w:spacing w:line="240" w:lineRule="auto"/>
    </w:pPr>
    <w:rPr>
      <w:rFonts w:cs="Times"/>
      <w:noProof/>
    </w:rPr>
  </w:style>
  <w:style w:type="character" w:customStyle="1" w:styleId="EndNoteBibliographyChar">
    <w:name w:val="EndNote Bibliography Char"/>
    <w:basedOn w:val="NormalWebChar"/>
    <w:link w:val="EndNoteBibliography"/>
    <w:rsid w:val="00484699"/>
    <w:rPr>
      <w:rFonts w:ascii="Times" w:eastAsia="Times New Roman" w:hAnsi="Times" w:cs="Times"/>
      <w:noProof/>
      <w:sz w:val="24"/>
      <w:szCs w:val="24"/>
    </w:rPr>
  </w:style>
  <w:style w:type="character" w:styleId="CommentReference">
    <w:name w:val="annotation reference"/>
    <w:basedOn w:val="DefaultParagraphFont"/>
    <w:uiPriority w:val="99"/>
    <w:semiHidden/>
    <w:unhideWhenUsed/>
    <w:rsid w:val="00554792"/>
    <w:rPr>
      <w:sz w:val="16"/>
      <w:szCs w:val="16"/>
    </w:rPr>
  </w:style>
  <w:style w:type="paragraph" w:styleId="CommentText">
    <w:name w:val="annotation text"/>
    <w:basedOn w:val="Normal"/>
    <w:link w:val="CommentTextChar"/>
    <w:uiPriority w:val="99"/>
    <w:semiHidden/>
    <w:unhideWhenUsed/>
    <w:rsid w:val="00554792"/>
    <w:pPr>
      <w:spacing w:line="240" w:lineRule="auto"/>
    </w:pPr>
    <w:rPr>
      <w:sz w:val="20"/>
      <w:szCs w:val="20"/>
    </w:rPr>
  </w:style>
  <w:style w:type="character" w:customStyle="1" w:styleId="CommentTextChar">
    <w:name w:val="Comment Text Char"/>
    <w:basedOn w:val="DefaultParagraphFont"/>
    <w:link w:val="CommentText"/>
    <w:uiPriority w:val="99"/>
    <w:semiHidden/>
    <w:rsid w:val="00554792"/>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554792"/>
    <w:rPr>
      <w:b/>
      <w:bCs/>
    </w:rPr>
  </w:style>
  <w:style w:type="character" w:customStyle="1" w:styleId="CommentSubjectChar">
    <w:name w:val="Comment Subject Char"/>
    <w:basedOn w:val="CommentTextChar"/>
    <w:link w:val="CommentSubject"/>
    <w:uiPriority w:val="99"/>
    <w:semiHidden/>
    <w:rsid w:val="00554792"/>
    <w:rPr>
      <w:rFonts w:ascii="Times" w:hAnsi="Times"/>
      <w:b/>
      <w:bCs/>
      <w:sz w:val="20"/>
      <w:szCs w:val="20"/>
    </w:rPr>
  </w:style>
  <w:style w:type="character" w:customStyle="1" w:styleId="Heading2Char">
    <w:name w:val="Heading 2 Char"/>
    <w:basedOn w:val="DefaultParagraphFont"/>
    <w:link w:val="Heading2"/>
    <w:uiPriority w:val="9"/>
    <w:rsid w:val="00530D0A"/>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530D0A"/>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2E2501"/>
    <w:rPr>
      <w:rFonts w:ascii="Times New Roman" w:eastAsiaTheme="majorEastAsia" w:hAnsi="Times New Roman" w:cstheme="majorBidi"/>
      <w:sz w:val="24"/>
      <w:szCs w:val="24"/>
    </w:rPr>
  </w:style>
  <w:style w:type="character" w:styleId="Hyperlink">
    <w:name w:val="Hyperlink"/>
    <w:basedOn w:val="DefaultParagraphFont"/>
    <w:uiPriority w:val="99"/>
    <w:unhideWhenUsed/>
    <w:rsid w:val="002E2501"/>
    <w:rPr>
      <w:color w:val="0563C1" w:themeColor="hyperlink"/>
      <w:u w:val="single"/>
    </w:rPr>
  </w:style>
  <w:style w:type="character" w:styleId="UnresolvedMention">
    <w:name w:val="Unresolved Mention"/>
    <w:basedOn w:val="DefaultParagraphFont"/>
    <w:uiPriority w:val="99"/>
    <w:semiHidden/>
    <w:unhideWhenUsed/>
    <w:rsid w:val="002E2501"/>
    <w:rPr>
      <w:color w:val="605E5C"/>
      <w:shd w:val="clear" w:color="auto" w:fill="E1DFDD"/>
    </w:rPr>
  </w:style>
  <w:style w:type="table" w:styleId="TableGrid">
    <w:name w:val="Table Grid"/>
    <w:basedOn w:val="TableNormal"/>
    <w:uiPriority w:val="39"/>
    <w:rsid w:val="00D33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874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802686">
      <w:bodyDiv w:val="1"/>
      <w:marLeft w:val="0"/>
      <w:marRight w:val="0"/>
      <w:marTop w:val="0"/>
      <w:marBottom w:val="0"/>
      <w:divBdr>
        <w:top w:val="none" w:sz="0" w:space="0" w:color="auto"/>
        <w:left w:val="none" w:sz="0" w:space="0" w:color="auto"/>
        <w:bottom w:val="none" w:sz="0" w:space="0" w:color="auto"/>
        <w:right w:val="none" w:sz="0" w:space="0" w:color="auto"/>
      </w:divBdr>
    </w:div>
    <w:div w:id="173947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5C4D5-20D6-46AE-AA75-9BCF5906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7119</Words>
  <Characters>40583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Daniel</dc:creator>
  <cp:keywords/>
  <dc:description/>
  <cp:lastModifiedBy>Wambaugh, John</cp:lastModifiedBy>
  <cp:revision>9</cp:revision>
  <dcterms:created xsi:type="dcterms:W3CDTF">2022-05-26T18:39:00Z</dcterms:created>
  <dcterms:modified xsi:type="dcterms:W3CDTF">2022-06-03T20:47:00Z</dcterms:modified>
</cp:coreProperties>
</file>